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EA8996" w14:textId="55F11DBB" w:rsidR="002E654A" w:rsidRPr="00B14E29" w:rsidRDefault="00527899" w:rsidP="00FC331B">
      <w:pPr>
        <w:spacing w:line="360" w:lineRule="auto"/>
        <w:jc w:val="both"/>
        <w:rPr>
          <w:sz w:val="26"/>
          <w:szCs w:val="26"/>
          <w:lang w:val="en-US"/>
        </w:rPr>
      </w:pPr>
      <w:bookmarkStart w:id="0" w:name="OLE_LINK2"/>
      <w:r w:rsidRPr="00B14E29">
        <w:rPr>
          <w:b/>
          <w:sz w:val="26"/>
          <w:szCs w:val="26"/>
          <w:lang w:val="en-US"/>
        </w:rPr>
        <w:t xml:space="preserve">Diagnostic accuracy of protein glycation sites in long-term controlled </w:t>
      </w:r>
      <w:r w:rsidR="00B14E29">
        <w:rPr>
          <w:b/>
          <w:sz w:val="26"/>
          <w:szCs w:val="26"/>
          <w:lang w:val="en-US"/>
        </w:rPr>
        <w:t xml:space="preserve">patients with </w:t>
      </w:r>
      <w:r w:rsidRPr="00B14E29">
        <w:rPr>
          <w:b/>
          <w:sz w:val="26"/>
          <w:szCs w:val="26"/>
          <w:lang w:val="en-US"/>
        </w:rPr>
        <w:t>type 2 diabetes mellitus and the</w:t>
      </w:r>
      <w:r w:rsidR="00B14E29">
        <w:rPr>
          <w:b/>
          <w:sz w:val="26"/>
          <w:szCs w:val="26"/>
          <w:lang w:val="en-US"/>
        </w:rPr>
        <w:t>ir</w:t>
      </w:r>
      <w:r w:rsidRPr="00B14E29">
        <w:rPr>
          <w:b/>
          <w:sz w:val="26"/>
          <w:szCs w:val="26"/>
          <w:lang w:val="en-US"/>
        </w:rPr>
        <w:t xml:space="preserve"> prognostic potential </w:t>
      </w:r>
      <w:r w:rsidR="00B17001" w:rsidRPr="00B14E29">
        <w:rPr>
          <w:b/>
          <w:sz w:val="26"/>
          <w:szCs w:val="26"/>
          <w:lang w:val="en-US"/>
        </w:rPr>
        <w:t xml:space="preserve">for early diagnosis </w:t>
      </w:r>
    </w:p>
    <w:bookmarkEnd w:id="0"/>
    <w:p w14:paraId="02AD0E79" w14:textId="77777777" w:rsidR="002E654A" w:rsidRPr="00B14E29" w:rsidRDefault="002E654A" w:rsidP="00FC331B">
      <w:pPr>
        <w:spacing w:line="360" w:lineRule="auto"/>
        <w:rPr>
          <w:lang w:val="en-US"/>
        </w:rPr>
      </w:pPr>
    </w:p>
    <w:p w14:paraId="1C37DEDD" w14:textId="77777777" w:rsidR="00A70644" w:rsidRPr="00B14E29" w:rsidRDefault="00A70644" w:rsidP="00A70644">
      <w:pPr>
        <w:spacing w:line="360" w:lineRule="auto"/>
        <w:jc w:val="both"/>
        <w:rPr>
          <w:vertAlign w:val="superscript"/>
          <w:lang w:val="en-US"/>
        </w:rPr>
      </w:pPr>
      <w:r w:rsidRPr="00B14E29">
        <w:rPr>
          <w:lang w:val="en-US"/>
        </w:rPr>
        <w:t>Sandro Spiller</w:t>
      </w:r>
      <w:r w:rsidRPr="00B14E29">
        <w:rPr>
          <w:vertAlign w:val="superscript"/>
          <w:lang w:val="en-US"/>
        </w:rPr>
        <w:t>1,2</w:t>
      </w:r>
      <w:r w:rsidRPr="00B14E29">
        <w:rPr>
          <w:lang w:val="en-US"/>
        </w:rPr>
        <w:t>, Yichao Li</w:t>
      </w:r>
      <w:r w:rsidRPr="00B14E29">
        <w:rPr>
          <w:vertAlign w:val="superscript"/>
          <w:lang w:val="en-US"/>
        </w:rPr>
        <w:t>3</w:t>
      </w:r>
      <w:r w:rsidRPr="00B14E29">
        <w:rPr>
          <w:lang w:val="en-US"/>
        </w:rPr>
        <w:t>, Matthias Blüher</w:t>
      </w:r>
      <w:r w:rsidRPr="00B14E29">
        <w:rPr>
          <w:vertAlign w:val="superscript"/>
          <w:lang w:val="en-US"/>
        </w:rPr>
        <w:t>4</w:t>
      </w:r>
      <w:r w:rsidRPr="00B14E29">
        <w:rPr>
          <w:lang w:val="en-US"/>
        </w:rPr>
        <w:t>, Lonnie Welch</w:t>
      </w:r>
      <w:r w:rsidRPr="00B14E29">
        <w:rPr>
          <w:vertAlign w:val="superscript"/>
          <w:lang w:val="en-US"/>
        </w:rPr>
        <w:t>3</w:t>
      </w:r>
      <w:r w:rsidRPr="00B14E29">
        <w:rPr>
          <w:lang w:val="en-US"/>
        </w:rPr>
        <w:t>, Ralf Hoffmann</w:t>
      </w:r>
      <w:r w:rsidRPr="00B14E29">
        <w:rPr>
          <w:vertAlign w:val="superscript"/>
          <w:lang w:val="en-US"/>
        </w:rPr>
        <w:t>1,2</w:t>
      </w:r>
      <w:r w:rsidRPr="00B14E29">
        <w:rPr>
          <w:lang w:val="en-US"/>
        </w:rPr>
        <w:t>*</w:t>
      </w:r>
    </w:p>
    <w:p w14:paraId="266D8D58" w14:textId="77777777" w:rsidR="00A70644" w:rsidRPr="00B14E29" w:rsidRDefault="00A70644" w:rsidP="00A70644">
      <w:pPr>
        <w:spacing w:line="360" w:lineRule="auto"/>
        <w:jc w:val="both"/>
        <w:rPr>
          <w:lang w:val="en-US"/>
        </w:rPr>
      </w:pPr>
    </w:p>
    <w:p w14:paraId="53D42044" w14:textId="77777777" w:rsidR="00A70644" w:rsidRPr="00B14E29" w:rsidRDefault="00A70644" w:rsidP="00A70644">
      <w:pPr>
        <w:spacing w:line="360" w:lineRule="auto"/>
        <w:jc w:val="both"/>
        <w:rPr>
          <w:vertAlign w:val="superscript"/>
          <w:lang w:val="en-US"/>
        </w:rPr>
      </w:pPr>
      <w:r w:rsidRPr="00B14E29">
        <w:rPr>
          <w:vertAlign w:val="superscript"/>
          <w:lang w:val="en-US"/>
        </w:rPr>
        <w:t>1</w:t>
      </w:r>
      <w:r w:rsidRPr="00B14E29">
        <w:rPr>
          <w:lang w:val="en-US"/>
        </w:rPr>
        <w:t>Institute of Bioanalytical Chemistry, Faculty of Chemistry and Mineralogy, Universität Leipzig</w:t>
      </w:r>
      <w:r w:rsidRPr="00B14E29">
        <w:rPr>
          <w:vertAlign w:val="superscript"/>
          <w:lang w:val="en-US"/>
        </w:rPr>
        <w:t xml:space="preserve"> </w:t>
      </w:r>
    </w:p>
    <w:p w14:paraId="0BE6AC7E" w14:textId="77777777" w:rsidR="00A70644" w:rsidRPr="00B14E29" w:rsidRDefault="00A70644" w:rsidP="00A70644">
      <w:pPr>
        <w:spacing w:line="360" w:lineRule="auto"/>
        <w:jc w:val="both"/>
        <w:rPr>
          <w:lang w:val="en-US"/>
        </w:rPr>
      </w:pPr>
      <w:r w:rsidRPr="00B14E29">
        <w:rPr>
          <w:vertAlign w:val="superscript"/>
          <w:lang w:val="en-US"/>
        </w:rPr>
        <w:t>2</w:t>
      </w:r>
      <w:r w:rsidRPr="00B14E29">
        <w:rPr>
          <w:lang w:val="en-US"/>
        </w:rPr>
        <w:t>Center for Biotechnology and Biomedicine (BBZ), Universität Leipzig</w:t>
      </w:r>
    </w:p>
    <w:p w14:paraId="2B7424CF" w14:textId="77777777" w:rsidR="00A70644" w:rsidRPr="00B14E29" w:rsidRDefault="00A70644" w:rsidP="00A70644">
      <w:pPr>
        <w:spacing w:line="360" w:lineRule="auto"/>
        <w:jc w:val="both"/>
        <w:rPr>
          <w:vertAlign w:val="superscript"/>
          <w:lang w:val="en-US"/>
        </w:rPr>
      </w:pPr>
      <w:r w:rsidRPr="00B14E29">
        <w:rPr>
          <w:vertAlign w:val="superscript"/>
          <w:lang w:val="en-US"/>
        </w:rPr>
        <w:t>3</w:t>
      </w:r>
      <w:r w:rsidRPr="00B14E29">
        <w:rPr>
          <w:lang w:val="en-US"/>
        </w:rPr>
        <w:t>School of Electrical Engineering and Computer Science, Ohio University, Athens, Ohio</w:t>
      </w:r>
    </w:p>
    <w:p w14:paraId="21B4D42C" w14:textId="31E46D1A" w:rsidR="00A70644" w:rsidRPr="00B14E29" w:rsidRDefault="00A70644" w:rsidP="00A70644">
      <w:pPr>
        <w:spacing w:line="360" w:lineRule="auto"/>
        <w:jc w:val="both"/>
        <w:rPr>
          <w:vertAlign w:val="superscript"/>
          <w:lang w:val="en-US"/>
        </w:rPr>
      </w:pPr>
      <w:r w:rsidRPr="00B14E29">
        <w:rPr>
          <w:vertAlign w:val="superscript"/>
          <w:lang w:val="en-US"/>
        </w:rPr>
        <w:t>4</w:t>
      </w:r>
      <w:r w:rsidRPr="00B14E29">
        <w:rPr>
          <w:lang w:val="en-US"/>
        </w:rPr>
        <w:t xml:space="preserve">Department </w:t>
      </w:r>
      <w:r w:rsidR="009E5708">
        <w:rPr>
          <w:lang w:val="en-US"/>
        </w:rPr>
        <w:t>of</w:t>
      </w:r>
      <w:r w:rsidRPr="00B14E29">
        <w:rPr>
          <w:lang w:val="en-US"/>
        </w:rPr>
        <w:t xml:space="preserve"> Medicine, Endocrinology and Nephrology, Universität Leipzig</w:t>
      </w:r>
    </w:p>
    <w:p w14:paraId="313C4D97" w14:textId="77777777" w:rsidR="00A70644" w:rsidRPr="00B14E29" w:rsidRDefault="00A70644" w:rsidP="00A70644">
      <w:pPr>
        <w:spacing w:line="360" w:lineRule="auto"/>
        <w:jc w:val="both"/>
        <w:rPr>
          <w:lang w:val="en-US"/>
        </w:rPr>
      </w:pPr>
    </w:p>
    <w:p w14:paraId="717956C5" w14:textId="77777777" w:rsidR="00A70644" w:rsidRPr="00B14E29" w:rsidRDefault="00A70644" w:rsidP="00A70644">
      <w:pPr>
        <w:spacing w:line="360" w:lineRule="auto"/>
        <w:jc w:val="both"/>
        <w:rPr>
          <w:lang w:val="en-US"/>
        </w:rPr>
      </w:pPr>
    </w:p>
    <w:p w14:paraId="5702B741" w14:textId="77777777" w:rsidR="00A70644" w:rsidRPr="000F26E3" w:rsidRDefault="00A70644" w:rsidP="00A70644">
      <w:pPr>
        <w:spacing w:line="360" w:lineRule="auto"/>
        <w:jc w:val="both"/>
      </w:pPr>
      <w:r w:rsidRPr="000F26E3">
        <w:t>*</w:t>
      </w:r>
      <w:r w:rsidRPr="008B59D4">
        <w:rPr>
          <w:lang w:val="en-US"/>
        </w:rPr>
        <w:t>Corresponding author</w:t>
      </w:r>
    </w:p>
    <w:p w14:paraId="1E3D23D7" w14:textId="77777777" w:rsidR="00A70644" w:rsidRPr="008A3D5D" w:rsidRDefault="00A70644" w:rsidP="00A70644">
      <w:pPr>
        <w:spacing w:line="360" w:lineRule="auto"/>
        <w:jc w:val="both"/>
      </w:pPr>
      <w:r w:rsidRPr="008A3D5D">
        <w:t xml:space="preserve">Prof. Dr. Ralf Hoffmann, </w:t>
      </w:r>
      <w:r w:rsidRPr="00B14E29">
        <w:t xml:space="preserve">Biotechnologisch-Biomedizinisches Zentrum (BBZ), Deutscher Platz 5, </w:t>
      </w:r>
      <w:r w:rsidRPr="008A3D5D">
        <w:t>04103 Leipzig, Germany</w:t>
      </w:r>
    </w:p>
    <w:p w14:paraId="2A949FCF" w14:textId="2AA95CA9" w:rsidR="00A70644" w:rsidRDefault="00A70644" w:rsidP="00A70644">
      <w:pPr>
        <w:tabs>
          <w:tab w:val="left" w:pos="720"/>
        </w:tabs>
        <w:spacing w:line="360" w:lineRule="auto"/>
        <w:jc w:val="both"/>
      </w:pPr>
      <w:r w:rsidRPr="008A3D5D">
        <w:t xml:space="preserve">E-Mail: </w:t>
      </w:r>
      <w:r w:rsidR="008B59D4" w:rsidRPr="008B59D4">
        <w:t>bioanaly@rz.uni-leipzig.de</w:t>
      </w:r>
    </w:p>
    <w:p w14:paraId="3CD447DC" w14:textId="77777777" w:rsidR="008B59D4" w:rsidRDefault="008B59D4" w:rsidP="00A70644">
      <w:pPr>
        <w:tabs>
          <w:tab w:val="left" w:pos="720"/>
        </w:tabs>
        <w:spacing w:line="360" w:lineRule="auto"/>
        <w:jc w:val="both"/>
      </w:pPr>
    </w:p>
    <w:p w14:paraId="3C39F1A3" w14:textId="77777777" w:rsidR="008B59D4" w:rsidRDefault="008B59D4" w:rsidP="00A70644">
      <w:pPr>
        <w:tabs>
          <w:tab w:val="left" w:pos="720"/>
        </w:tabs>
        <w:spacing w:line="360" w:lineRule="auto"/>
        <w:jc w:val="both"/>
      </w:pPr>
    </w:p>
    <w:p w14:paraId="5DA08500" w14:textId="77777777" w:rsidR="008B59D4" w:rsidRPr="00B14E29" w:rsidRDefault="008B59D4" w:rsidP="008B59D4">
      <w:pPr>
        <w:autoSpaceDE w:val="0"/>
        <w:autoSpaceDN w:val="0"/>
        <w:adjustRightInd w:val="0"/>
        <w:spacing w:line="360" w:lineRule="auto"/>
        <w:jc w:val="both"/>
        <w:rPr>
          <w:lang w:val="en-US"/>
        </w:rPr>
      </w:pPr>
      <w:r w:rsidRPr="00B14E29">
        <w:rPr>
          <w:b/>
          <w:lang w:val="en-US"/>
        </w:rPr>
        <w:t>Keywords</w:t>
      </w:r>
    </w:p>
    <w:p w14:paraId="721B3CAB" w14:textId="77777777" w:rsidR="008B59D4" w:rsidRPr="00B14E29" w:rsidRDefault="008B59D4" w:rsidP="008B59D4">
      <w:pPr>
        <w:spacing w:line="360" w:lineRule="auto"/>
        <w:jc w:val="both"/>
        <w:rPr>
          <w:rFonts w:eastAsia="Calibri"/>
          <w:lang w:val="en-US" w:eastAsia="en-US"/>
        </w:rPr>
      </w:pPr>
      <w:r w:rsidRPr="00B14E29">
        <w:rPr>
          <w:lang w:val="en-US"/>
        </w:rPr>
        <w:t>Biomarker, fasting plasma glucose (FPG), glycated hemoglobin (HbA</w:t>
      </w:r>
      <w:r w:rsidRPr="00B14E29">
        <w:rPr>
          <w:vertAlign w:val="subscript"/>
          <w:lang w:val="en-US"/>
        </w:rPr>
        <w:t>1c</w:t>
      </w:r>
      <w:r w:rsidRPr="00B14E29">
        <w:rPr>
          <w:lang w:val="en-US"/>
        </w:rPr>
        <w:t>)</w:t>
      </w:r>
      <w:r>
        <w:rPr>
          <w:lang w:val="en-US"/>
        </w:rPr>
        <w:t xml:space="preserve">, </w:t>
      </w:r>
      <w:r w:rsidRPr="00B14E29">
        <w:rPr>
          <w:lang w:val="en-US"/>
        </w:rPr>
        <w:t xml:space="preserve">glycation sites, multiple reaction monitoring (MRM), plasma proteins, </w:t>
      </w:r>
      <w:r>
        <w:rPr>
          <w:lang w:val="en-US"/>
        </w:rPr>
        <w:t>t</w:t>
      </w:r>
      <w:r w:rsidRPr="00B14E29">
        <w:rPr>
          <w:lang w:val="en-US"/>
        </w:rPr>
        <w:t>ype 2 diabetes mellitus</w:t>
      </w:r>
      <w:r>
        <w:rPr>
          <w:lang w:val="en-US"/>
        </w:rPr>
        <w:t xml:space="preserve"> (T2DM)</w:t>
      </w:r>
    </w:p>
    <w:p w14:paraId="15F7C72B" w14:textId="77777777" w:rsidR="008B59D4" w:rsidRPr="008A3D5D" w:rsidRDefault="008B59D4" w:rsidP="00A70644">
      <w:pPr>
        <w:tabs>
          <w:tab w:val="left" w:pos="720"/>
        </w:tabs>
        <w:spacing w:line="360" w:lineRule="auto"/>
        <w:jc w:val="both"/>
      </w:pPr>
    </w:p>
    <w:p w14:paraId="2918EB9A" w14:textId="66B335DC" w:rsidR="00547DD2" w:rsidRPr="00B14E29" w:rsidRDefault="005D146B" w:rsidP="00FC331B">
      <w:pPr>
        <w:autoSpaceDE w:val="0"/>
        <w:autoSpaceDN w:val="0"/>
        <w:adjustRightInd w:val="0"/>
        <w:spacing w:line="360" w:lineRule="auto"/>
        <w:jc w:val="both"/>
        <w:rPr>
          <w:b/>
          <w:lang w:val="en-US"/>
        </w:rPr>
      </w:pPr>
      <w:r w:rsidRPr="000D3F5A">
        <w:rPr>
          <w:b/>
          <w:lang w:val="en-US"/>
        </w:rPr>
        <w:br w:type="page"/>
      </w:r>
      <w:r w:rsidR="00F16669" w:rsidRPr="00B14E29">
        <w:rPr>
          <w:b/>
          <w:lang w:val="en-US"/>
        </w:rPr>
        <w:lastRenderedPageBreak/>
        <w:t>Abstract</w:t>
      </w:r>
    </w:p>
    <w:p w14:paraId="6C1FAF89" w14:textId="77777777" w:rsidR="002D3489" w:rsidRPr="002D3489" w:rsidRDefault="002D3489" w:rsidP="002D3489">
      <w:pPr>
        <w:autoSpaceDE w:val="0"/>
        <w:autoSpaceDN w:val="0"/>
        <w:adjustRightInd w:val="0"/>
        <w:spacing w:line="360" w:lineRule="auto"/>
        <w:jc w:val="both"/>
        <w:rPr>
          <w:rFonts w:eastAsia="Calibri"/>
          <w:i/>
          <w:lang w:val="en-US" w:eastAsia="en-US"/>
        </w:rPr>
      </w:pPr>
      <w:r w:rsidRPr="002D3489">
        <w:rPr>
          <w:rFonts w:eastAsia="Calibri"/>
          <w:i/>
          <w:lang w:val="en-US" w:eastAsia="en-US"/>
        </w:rPr>
        <w:t>Background</w:t>
      </w:r>
    </w:p>
    <w:p w14:paraId="169E09BE" w14:textId="138E26D6" w:rsidR="002D3489" w:rsidRPr="002D3489" w:rsidRDefault="00B14A88" w:rsidP="002D3489">
      <w:pPr>
        <w:autoSpaceDE w:val="0"/>
        <w:autoSpaceDN w:val="0"/>
        <w:adjustRightInd w:val="0"/>
        <w:spacing w:line="360" w:lineRule="auto"/>
        <w:jc w:val="both"/>
        <w:rPr>
          <w:rFonts w:eastAsia="Calibri"/>
          <w:lang w:val="en-US" w:eastAsia="en-US"/>
        </w:rPr>
      </w:pPr>
      <w:r>
        <w:rPr>
          <w:lang w:val="en-US"/>
        </w:rPr>
        <w:t>More than</w:t>
      </w:r>
      <w:r w:rsidRPr="00EF413F">
        <w:rPr>
          <w:lang w:val="en-US"/>
        </w:rPr>
        <w:t xml:space="preserve"> 90</w:t>
      </w:r>
      <w:r>
        <w:rPr>
          <w:lang w:val="en-US"/>
        </w:rPr>
        <w:t>%</w:t>
      </w:r>
      <w:r w:rsidRPr="00EF413F">
        <w:rPr>
          <w:lang w:val="en-US"/>
        </w:rPr>
        <w:t xml:space="preserve"> of the estimated 415 million </w:t>
      </w:r>
      <w:r>
        <w:rPr>
          <w:lang w:val="en-US"/>
        </w:rPr>
        <w:t>diabetes mellitus</w:t>
      </w:r>
      <w:r w:rsidRPr="00EF413F">
        <w:rPr>
          <w:lang w:val="en-US"/>
        </w:rPr>
        <w:t xml:space="preserve"> patients </w:t>
      </w:r>
      <w:r>
        <w:rPr>
          <w:lang w:val="en-US"/>
        </w:rPr>
        <w:t xml:space="preserve">worldwide </w:t>
      </w:r>
      <w:r w:rsidRPr="00EF413F">
        <w:rPr>
          <w:lang w:val="en-US"/>
        </w:rPr>
        <w:t xml:space="preserve">aged 20 to 79 suffer from type 2 </w:t>
      </w:r>
      <w:r w:rsidR="007033C9" w:rsidRPr="00B14A88">
        <w:rPr>
          <w:lang w:val="en-US"/>
        </w:rPr>
        <w:t>diabetes mellitus</w:t>
      </w:r>
      <w:r w:rsidRPr="00EF413F">
        <w:rPr>
          <w:lang w:val="en-US"/>
        </w:rPr>
        <w:t xml:space="preserve"> (T2DM), which includes </w:t>
      </w:r>
      <w:r>
        <w:rPr>
          <w:lang w:val="en-US"/>
        </w:rPr>
        <w:t>a</w:t>
      </w:r>
      <w:r w:rsidRPr="00EF413F">
        <w:rPr>
          <w:lang w:val="en-US"/>
        </w:rPr>
        <w:t xml:space="preserve"> projected 193 million people who remain undiagnosed</w:t>
      </w:r>
      <w:r>
        <w:rPr>
          <w:lang w:val="en-US"/>
        </w:rPr>
        <w:t xml:space="preserve">. Current screening tests, i.e., </w:t>
      </w:r>
      <w:r w:rsidRPr="00B14A88">
        <w:rPr>
          <w:lang w:val="en-US"/>
        </w:rPr>
        <w:t>glycated hemoglobin (HbA</w:t>
      </w:r>
      <w:r w:rsidRPr="00B14A88">
        <w:rPr>
          <w:vertAlign w:val="subscript"/>
          <w:lang w:val="en-US"/>
        </w:rPr>
        <w:t>1c</w:t>
      </w:r>
      <w:r w:rsidRPr="00B14A88">
        <w:rPr>
          <w:lang w:val="en-US"/>
        </w:rPr>
        <w:t>) and elevated fas</w:t>
      </w:r>
      <w:r>
        <w:rPr>
          <w:lang w:val="en-US"/>
        </w:rPr>
        <w:t xml:space="preserve">ting plasma glucose (FPG), identify less than 50% of </w:t>
      </w:r>
      <w:r w:rsidRPr="00B14A88">
        <w:rPr>
          <w:lang w:val="en-US"/>
        </w:rPr>
        <w:t xml:space="preserve">undiagnosed </w:t>
      </w:r>
      <w:r w:rsidR="007033C9">
        <w:rPr>
          <w:lang w:val="en-US"/>
        </w:rPr>
        <w:t>T2</w:t>
      </w:r>
      <w:r w:rsidRPr="00B14A88">
        <w:rPr>
          <w:lang w:val="en-US"/>
        </w:rPr>
        <w:t>DM patients</w:t>
      </w:r>
      <w:r>
        <w:rPr>
          <w:lang w:val="en-US"/>
        </w:rPr>
        <w:t xml:space="preserve"> and provide no information how the disease will develop in prediabetic patients</w:t>
      </w:r>
      <w:ins w:id="1" w:author="Li, Yichao" w:date="2017-07-23T13:25:00Z">
        <w:r w:rsidR="00435CC4">
          <w:rPr>
            <w:lang w:val="en-US"/>
          </w:rPr>
          <w:t xml:space="preserve"> who are</w:t>
        </w:r>
      </w:ins>
      <w:r>
        <w:rPr>
          <w:lang w:val="en-US"/>
        </w:rPr>
        <w:t xml:space="preserve"> generally considered to advance to T2DM. Thus, </w:t>
      </w:r>
      <w:r w:rsidR="007033C9">
        <w:rPr>
          <w:lang w:val="en-US"/>
        </w:rPr>
        <w:t>additional</w:t>
      </w:r>
      <w:r>
        <w:rPr>
          <w:lang w:val="en-US"/>
        </w:rPr>
        <w:t xml:space="preserve"> diagnostic and prognostic biomarkers are required for personalized treatmen</w:t>
      </w:r>
      <w:r w:rsidRPr="00B14A88">
        <w:rPr>
          <w:lang w:val="en-US"/>
        </w:rPr>
        <w:t>t</w:t>
      </w:r>
      <w:r w:rsidR="002D3489" w:rsidRPr="00B14A88">
        <w:rPr>
          <w:rFonts w:eastAsia="Calibri"/>
          <w:lang w:val="en-US" w:eastAsia="en-US"/>
        </w:rPr>
        <w:t>.</w:t>
      </w:r>
      <w:r w:rsidR="002D3489" w:rsidRPr="002D3489">
        <w:rPr>
          <w:rFonts w:eastAsia="Calibri"/>
          <w:lang w:val="en-US" w:eastAsia="en-US"/>
        </w:rPr>
        <w:t xml:space="preserve"> </w:t>
      </w:r>
    </w:p>
    <w:p w14:paraId="47E871F3" w14:textId="77777777" w:rsidR="002D3489" w:rsidRPr="002D3489" w:rsidRDefault="002D3489" w:rsidP="002D3489">
      <w:pPr>
        <w:autoSpaceDE w:val="0"/>
        <w:autoSpaceDN w:val="0"/>
        <w:adjustRightInd w:val="0"/>
        <w:spacing w:line="360" w:lineRule="auto"/>
        <w:jc w:val="both"/>
        <w:rPr>
          <w:rFonts w:eastAsia="Calibri"/>
          <w:lang w:val="en-US" w:eastAsia="en-US"/>
        </w:rPr>
      </w:pPr>
    </w:p>
    <w:p w14:paraId="3B684C66" w14:textId="77777777" w:rsidR="002D3489" w:rsidRPr="002D3489" w:rsidRDefault="002D3489" w:rsidP="002D3489">
      <w:pPr>
        <w:autoSpaceDE w:val="0"/>
        <w:autoSpaceDN w:val="0"/>
        <w:adjustRightInd w:val="0"/>
        <w:spacing w:line="360" w:lineRule="auto"/>
        <w:jc w:val="both"/>
        <w:rPr>
          <w:rFonts w:eastAsia="Calibri"/>
          <w:i/>
          <w:lang w:val="en-US" w:eastAsia="en-US"/>
        </w:rPr>
      </w:pPr>
      <w:r w:rsidRPr="002D3489">
        <w:rPr>
          <w:rFonts w:eastAsia="Calibri"/>
          <w:i/>
          <w:lang w:val="en-US" w:eastAsia="en-US"/>
        </w:rPr>
        <w:t>Methods</w:t>
      </w:r>
    </w:p>
    <w:p w14:paraId="2B47A5B8" w14:textId="62413A9C" w:rsidR="002D3489" w:rsidRPr="002D3489" w:rsidRDefault="007033C9" w:rsidP="002D3489">
      <w:pPr>
        <w:autoSpaceDE w:val="0"/>
        <w:autoSpaceDN w:val="0"/>
        <w:adjustRightInd w:val="0"/>
        <w:spacing w:line="360" w:lineRule="auto"/>
        <w:jc w:val="both"/>
        <w:rPr>
          <w:rFonts w:eastAsia="Calibri"/>
          <w:lang w:val="en-US" w:eastAsia="en-US"/>
        </w:rPr>
      </w:pPr>
      <w:r w:rsidRPr="007033C9">
        <w:rPr>
          <w:rFonts w:eastAsia="Calibri"/>
          <w:lang w:val="en-US" w:eastAsia="en-US"/>
        </w:rPr>
        <w:t>Twenty-nine</w:t>
      </w:r>
      <w:r w:rsidR="002D3489" w:rsidRPr="007033C9">
        <w:rPr>
          <w:rFonts w:eastAsia="Calibri"/>
          <w:lang w:val="en-US" w:eastAsia="en-US"/>
        </w:rPr>
        <w:t xml:space="preserve"> glycation sites </w:t>
      </w:r>
      <w:r w:rsidRPr="007033C9">
        <w:rPr>
          <w:rFonts w:eastAsia="Calibri"/>
          <w:lang w:val="en-US" w:eastAsia="en-US"/>
        </w:rPr>
        <w:t>previously identified in</w:t>
      </w:r>
      <w:r w:rsidR="002D3489" w:rsidRPr="007033C9">
        <w:rPr>
          <w:rFonts w:eastAsia="Calibri"/>
          <w:lang w:val="en-US" w:eastAsia="en-US"/>
        </w:rPr>
        <w:t xml:space="preserve"> </w:t>
      </w:r>
      <w:r w:rsidRPr="007033C9">
        <w:rPr>
          <w:rFonts w:eastAsia="Calibri"/>
          <w:lang w:val="en-US" w:eastAsia="en-US"/>
        </w:rPr>
        <w:t>ten</w:t>
      </w:r>
      <w:r w:rsidR="002D3489" w:rsidRPr="007033C9">
        <w:rPr>
          <w:rFonts w:eastAsia="Calibri"/>
          <w:lang w:val="en-US" w:eastAsia="en-US"/>
        </w:rPr>
        <w:t xml:space="preserve"> plasma proteins </w:t>
      </w:r>
      <w:r w:rsidRPr="007033C9">
        <w:rPr>
          <w:rFonts w:eastAsia="Calibri"/>
          <w:lang w:val="en-US" w:eastAsia="en-US"/>
        </w:rPr>
        <w:t xml:space="preserve">were quantified after tryptic digestion of plasma samples </w:t>
      </w:r>
      <w:r w:rsidR="00F326B9">
        <w:rPr>
          <w:rFonts w:eastAsia="Calibri"/>
          <w:lang w:val="en-US" w:eastAsia="en-US"/>
        </w:rPr>
        <w:t xml:space="preserve">and enrichment by affinity chromatography </w:t>
      </w:r>
      <w:r w:rsidRPr="007033C9">
        <w:rPr>
          <w:rFonts w:eastAsia="Calibri"/>
          <w:lang w:val="en-US" w:eastAsia="en-US"/>
        </w:rPr>
        <w:t>at the peptide level using tandem mass spectrometry (multiple reaction monitoring) and isotope-labelled peptides as internal standard.</w:t>
      </w:r>
      <w:r w:rsidR="002D3489" w:rsidRPr="007033C9">
        <w:rPr>
          <w:rFonts w:eastAsia="Calibri"/>
          <w:lang w:val="en-US" w:eastAsia="en-US"/>
        </w:rPr>
        <w:t xml:space="preserve"> </w:t>
      </w:r>
      <w:r w:rsidR="0013075D">
        <w:rPr>
          <w:rFonts w:eastAsia="Calibri"/>
          <w:lang w:val="en-US" w:eastAsia="en-US"/>
        </w:rPr>
        <w:t xml:space="preserve">The glycation degrees were determined in 48 </w:t>
      </w:r>
      <w:r w:rsidR="0013075D" w:rsidRPr="00B14E29">
        <w:rPr>
          <w:color w:val="131313"/>
          <w:lang w:val="en-US"/>
        </w:rPr>
        <w:t>patients</w:t>
      </w:r>
      <w:r w:rsidR="0013075D">
        <w:rPr>
          <w:color w:val="131313"/>
          <w:lang w:val="en-US"/>
        </w:rPr>
        <w:t xml:space="preserve"> with a duration of T2DM exceeding ten</w:t>
      </w:r>
      <w:r w:rsidR="0013075D" w:rsidRPr="00B14E29">
        <w:rPr>
          <w:color w:val="131313"/>
          <w:lang w:val="en-US"/>
        </w:rPr>
        <w:t xml:space="preserve"> years</w:t>
      </w:r>
      <w:r w:rsidR="0013075D">
        <w:rPr>
          <w:color w:val="131313"/>
          <w:lang w:val="en-US"/>
        </w:rPr>
        <w:t>,</w:t>
      </w:r>
      <w:r w:rsidR="0013075D" w:rsidRPr="00B14E29">
        <w:rPr>
          <w:color w:val="131313"/>
          <w:lang w:val="en-US"/>
        </w:rPr>
        <w:t xml:space="preserve"> 48 non-diabetic </w:t>
      </w:r>
      <w:r w:rsidR="0013075D">
        <w:rPr>
          <w:color w:val="131313"/>
          <w:lang w:val="en-US"/>
        </w:rPr>
        <w:t>individuals</w:t>
      </w:r>
      <w:r w:rsidR="0013075D" w:rsidRPr="00B14E29">
        <w:rPr>
          <w:color w:val="131313"/>
          <w:lang w:val="en-US"/>
        </w:rPr>
        <w:t xml:space="preserve"> matched for gender, BMI</w:t>
      </w:r>
      <w:r w:rsidR="0013075D">
        <w:rPr>
          <w:color w:val="131313"/>
          <w:lang w:val="en-US"/>
        </w:rPr>
        <w:t>,</w:t>
      </w:r>
      <w:r w:rsidR="0013075D" w:rsidRPr="00B14E29">
        <w:rPr>
          <w:color w:val="131313"/>
          <w:lang w:val="en-US"/>
        </w:rPr>
        <w:t xml:space="preserve"> and age (range: 20-70 years)</w:t>
      </w:r>
      <w:r w:rsidR="0013075D">
        <w:rPr>
          <w:color w:val="131313"/>
          <w:lang w:val="en-US"/>
        </w:rPr>
        <w:t xml:space="preserve">, and </w:t>
      </w:r>
      <w:r w:rsidR="0013075D" w:rsidRPr="00B14E29">
        <w:rPr>
          <w:lang w:val="en-US"/>
        </w:rPr>
        <w:t>20 prediabet</w:t>
      </w:r>
      <w:r w:rsidR="0013075D">
        <w:rPr>
          <w:lang w:val="en-US"/>
        </w:rPr>
        <w:t xml:space="preserve">ic </w:t>
      </w:r>
      <w:r w:rsidR="0013075D" w:rsidRPr="00B14E29">
        <w:rPr>
          <w:lang w:val="en-US"/>
        </w:rPr>
        <w:t>m</w:t>
      </w:r>
      <w:r w:rsidR="0013075D">
        <w:rPr>
          <w:lang w:val="en-US"/>
        </w:rPr>
        <w:t xml:space="preserve">en </w:t>
      </w:r>
      <w:r w:rsidR="0013075D" w:rsidRPr="00B14E29">
        <w:rPr>
          <w:lang w:val="en-US"/>
        </w:rPr>
        <w:t>(age range: 25-60 years)</w:t>
      </w:r>
      <w:r w:rsidR="0013075D">
        <w:rPr>
          <w:lang w:val="en-US"/>
        </w:rPr>
        <w:t>.</w:t>
      </w:r>
    </w:p>
    <w:p w14:paraId="76AD5450" w14:textId="77777777" w:rsidR="002D3489" w:rsidRPr="002D3489" w:rsidRDefault="002D3489" w:rsidP="002D3489">
      <w:pPr>
        <w:autoSpaceDE w:val="0"/>
        <w:autoSpaceDN w:val="0"/>
        <w:adjustRightInd w:val="0"/>
        <w:spacing w:line="360" w:lineRule="auto"/>
        <w:jc w:val="both"/>
        <w:rPr>
          <w:rFonts w:eastAsia="Calibri"/>
          <w:lang w:val="en-US" w:eastAsia="en-US"/>
        </w:rPr>
      </w:pPr>
    </w:p>
    <w:p w14:paraId="72888469" w14:textId="77777777" w:rsidR="002D3489" w:rsidRPr="002D3489" w:rsidRDefault="002D3489" w:rsidP="002D3489">
      <w:pPr>
        <w:autoSpaceDE w:val="0"/>
        <w:autoSpaceDN w:val="0"/>
        <w:adjustRightInd w:val="0"/>
        <w:spacing w:line="360" w:lineRule="auto"/>
        <w:jc w:val="both"/>
        <w:rPr>
          <w:rFonts w:eastAsia="Calibri"/>
          <w:i/>
          <w:lang w:val="en-US" w:eastAsia="en-US"/>
        </w:rPr>
      </w:pPr>
      <w:r w:rsidRPr="002D3489">
        <w:rPr>
          <w:rFonts w:eastAsia="Calibri"/>
          <w:i/>
          <w:lang w:val="en-US" w:eastAsia="en-US"/>
        </w:rPr>
        <w:t>Results</w:t>
      </w:r>
    </w:p>
    <w:p w14:paraId="67BD7E9E" w14:textId="4B51956B" w:rsidR="002D3489" w:rsidRDefault="00BA113F" w:rsidP="002D3489">
      <w:pPr>
        <w:autoSpaceDE w:val="0"/>
        <w:autoSpaceDN w:val="0"/>
        <w:adjustRightInd w:val="0"/>
        <w:spacing w:line="360" w:lineRule="auto"/>
        <w:jc w:val="both"/>
        <w:rPr>
          <w:rFonts w:eastAsia="Calibri"/>
          <w:lang w:val="en-US" w:eastAsia="en-US"/>
        </w:rPr>
      </w:pPr>
      <w:r w:rsidRPr="00BA113F">
        <w:rPr>
          <w:rFonts w:eastAsia="Calibri"/>
          <w:lang w:val="en-US" w:eastAsia="en-US"/>
        </w:rPr>
        <w:t xml:space="preserve">In long-term controlled diabetic patients were 27 glycated peptides detected at significantly higher levels providing </w:t>
      </w:r>
      <w:r w:rsidR="002F270B">
        <w:rPr>
          <w:rFonts w:eastAsia="Calibri"/>
          <w:lang w:val="en-US" w:eastAsia="en-US"/>
        </w:rPr>
        <w:t xml:space="preserve">moderate </w:t>
      </w:r>
      <w:r w:rsidRPr="00BA113F">
        <w:rPr>
          <w:lang w:val="en-US"/>
        </w:rPr>
        <w:t>diagnostic accuracies</w:t>
      </w:r>
      <w:r w:rsidRPr="00BA113F">
        <w:rPr>
          <w:rFonts w:eastAsia="Calibri"/>
          <w:lang w:val="en-US" w:eastAsia="en-US"/>
        </w:rPr>
        <w:t xml:space="preserve"> </w:t>
      </w:r>
      <w:r w:rsidR="002F270B">
        <w:rPr>
          <w:rFonts w:eastAsia="Calibri"/>
          <w:lang w:val="en-US" w:eastAsia="en-US"/>
        </w:rPr>
        <w:t xml:space="preserve">(ACCs) </w:t>
      </w:r>
      <w:r w:rsidRPr="00BA113F">
        <w:rPr>
          <w:rFonts w:eastAsia="Calibri"/>
          <w:lang w:val="en-US" w:eastAsia="en-US"/>
        </w:rPr>
        <w:t>from 61 to 79%</w:t>
      </w:r>
      <w:r w:rsidR="002F270B">
        <w:rPr>
          <w:rFonts w:eastAsia="Calibri"/>
          <w:lang w:val="en-US" w:eastAsia="en-US"/>
        </w:rPr>
        <w:t xml:space="preserve"> allowing a subgrouping of patients in three distinct clusters</w:t>
      </w:r>
      <w:r w:rsidR="00655B58">
        <w:rPr>
          <w:rFonts w:eastAsia="Calibri"/>
          <w:lang w:val="en-US" w:eastAsia="en-US"/>
        </w:rPr>
        <w:t>.</w:t>
      </w:r>
      <w:r w:rsidR="002F270B">
        <w:rPr>
          <w:rFonts w:eastAsia="Calibri"/>
          <w:lang w:val="en-US" w:eastAsia="en-US"/>
        </w:rPr>
        <w:t xml:space="preserve"> Moreover, a feature set of three glycated peptides and four established clinical parameters provided an ACC of 95%.</w:t>
      </w:r>
      <w:r w:rsidR="00D77264">
        <w:rPr>
          <w:rFonts w:eastAsia="Calibri"/>
          <w:lang w:val="en-US" w:eastAsia="en-US"/>
        </w:rPr>
        <w:t xml:space="preserve"> T</w:t>
      </w:r>
      <w:r w:rsidR="002F270B">
        <w:rPr>
          <w:rFonts w:eastAsia="Calibri"/>
          <w:lang w:val="en-US" w:eastAsia="en-US"/>
        </w:rPr>
        <w:t xml:space="preserve">he same number of clusters was identified in prediabetic males, which could be identified with an ACC of 95% using a set of eight glycation sites (mostly from serum albumin). </w:t>
      </w:r>
      <w:r w:rsidR="006556FB" w:rsidRPr="008B59D4">
        <w:rPr>
          <w:rFonts w:eastAsia="Calibri"/>
          <w:lang w:val="en-US" w:eastAsia="en-US"/>
        </w:rPr>
        <w:t xml:space="preserve">Interestingly, </w:t>
      </w:r>
      <w:r w:rsidR="008F3377" w:rsidRPr="008B59D4">
        <w:rPr>
          <w:rFonts w:eastAsia="Calibri"/>
          <w:lang w:val="en-US" w:eastAsia="en-US"/>
        </w:rPr>
        <w:t xml:space="preserve">all </w:t>
      </w:r>
      <w:r w:rsidR="006556FB" w:rsidRPr="008B59D4">
        <w:rPr>
          <w:rFonts w:eastAsia="Calibri"/>
          <w:lang w:val="en-US" w:eastAsia="en-US"/>
        </w:rPr>
        <w:t>patients present in one cluster showed progression of prediabetic state or advanced</w:t>
      </w:r>
      <w:r w:rsidR="008B59D4" w:rsidRPr="008B59D4">
        <w:rPr>
          <w:rFonts w:eastAsia="Calibri"/>
          <w:lang w:val="en-US" w:eastAsia="en-US"/>
        </w:rPr>
        <w:t xml:space="preserve"> towards diabetes</w:t>
      </w:r>
      <w:r w:rsidR="006556FB" w:rsidRPr="008B59D4">
        <w:rPr>
          <w:rFonts w:eastAsia="Calibri"/>
          <w:lang w:val="en-US" w:eastAsia="en-US"/>
        </w:rPr>
        <w:t xml:space="preserve"> in the following five years</w:t>
      </w:r>
      <w:r w:rsidR="008F3377" w:rsidRPr="008B59D4">
        <w:rPr>
          <w:rFonts w:eastAsia="Calibri"/>
          <w:lang w:val="en-US" w:eastAsia="en-US"/>
        </w:rPr>
        <w:t xml:space="preserve">. </w:t>
      </w:r>
    </w:p>
    <w:p w14:paraId="450C45A7" w14:textId="77777777" w:rsidR="008B59D4" w:rsidRPr="006556FB" w:rsidRDefault="008B59D4" w:rsidP="002D3489">
      <w:pPr>
        <w:autoSpaceDE w:val="0"/>
        <w:autoSpaceDN w:val="0"/>
        <w:adjustRightInd w:val="0"/>
        <w:spacing w:line="360" w:lineRule="auto"/>
        <w:jc w:val="both"/>
        <w:rPr>
          <w:rFonts w:eastAsia="Calibri"/>
          <w:lang w:val="en-US" w:eastAsia="en-US"/>
        </w:rPr>
      </w:pPr>
    </w:p>
    <w:p w14:paraId="6BAF5447" w14:textId="77777777" w:rsidR="002D3489" w:rsidRPr="002D3489" w:rsidRDefault="002D3489" w:rsidP="002D3489">
      <w:pPr>
        <w:autoSpaceDE w:val="0"/>
        <w:autoSpaceDN w:val="0"/>
        <w:adjustRightInd w:val="0"/>
        <w:spacing w:line="360" w:lineRule="auto"/>
        <w:jc w:val="both"/>
        <w:rPr>
          <w:rFonts w:eastAsia="Calibri"/>
          <w:i/>
          <w:lang w:val="en-US" w:eastAsia="en-US"/>
        </w:rPr>
      </w:pPr>
      <w:r w:rsidRPr="002D3489">
        <w:rPr>
          <w:rFonts w:eastAsia="Calibri"/>
          <w:i/>
          <w:lang w:val="en-US" w:eastAsia="en-US"/>
        </w:rPr>
        <w:t>Conclusions</w:t>
      </w:r>
    </w:p>
    <w:p w14:paraId="4EC7920B" w14:textId="13DE0B48" w:rsidR="00002070" w:rsidRDefault="00AC285C" w:rsidP="00FC331B">
      <w:pPr>
        <w:autoSpaceDE w:val="0"/>
        <w:autoSpaceDN w:val="0"/>
        <w:adjustRightInd w:val="0"/>
        <w:spacing w:line="360" w:lineRule="auto"/>
        <w:jc w:val="both"/>
        <w:rPr>
          <w:rFonts w:eastAsia="Calibri"/>
          <w:lang w:val="en-US" w:eastAsia="en-US"/>
        </w:rPr>
      </w:pPr>
      <w:r w:rsidRPr="00AC285C">
        <w:rPr>
          <w:rFonts w:eastAsia="Calibri"/>
          <w:lang w:val="en-US" w:eastAsia="en-US"/>
        </w:rPr>
        <w:t>G</w:t>
      </w:r>
      <w:r w:rsidR="002D3489" w:rsidRPr="00AC285C">
        <w:rPr>
          <w:rFonts w:eastAsia="Calibri"/>
          <w:lang w:val="en-US" w:eastAsia="en-US"/>
        </w:rPr>
        <w:t xml:space="preserve">lycation sites </w:t>
      </w:r>
      <w:r w:rsidRPr="00AC285C">
        <w:rPr>
          <w:rFonts w:eastAsia="Calibri"/>
          <w:lang w:val="en-US" w:eastAsia="en-US"/>
        </w:rPr>
        <w:t>of</w:t>
      </w:r>
      <w:r w:rsidR="002D3489" w:rsidRPr="00AC285C">
        <w:rPr>
          <w:rFonts w:eastAsia="Calibri"/>
          <w:lang w:val="en-US" w:eastAsia="en-US"/>
        </w:rPr>
        <w:t xml:space="preserve"> plasma proteins </w:t>
      </w:r>
      <w:r w:rsidRPr="00AC285C">
        <w:rPr>
          <w:rFonts w:eastAsia="Calibri"/>
          <w:lang w:val="en-US" w:eastAsia="en-US"/>
        </w:rPr>
        <w:t xml:space="preserve">might be </w:t>
      </w:r>
      <w:r w:rsidR="002D3489" w:rsidRPr="00AC285C">
        <w:rPr>
          <w:rFonts w:eastAsia="Calibri"/>
          <w:lang w:val="en-US" w:eastAsia="en-US"/>
        </w:rPr>
        <w:t>a</w:t>
      </w:r>
      <w:r w:rsidRPr="00AC285C">
        <w:rPr>
          <w:rFonts w:eastAsia="Calibri"/>
          <w:lang w:val="en-US" w:eastAsia="en-US"/>
        </w:rPr>
        <w:t xml:space="preserve"> promising pro</w:t>
      </w:r>
      <w:r w:rsidR="002D3489" w:rsidRPr="00AC285C">
        <w:rPr>
          <w:rFonts w:eastAsia="Calibri"/>
          <w:lang w:val="en-US" w:eastAsia="en-US"/>
        </w:rPr>
        <w:t xml:space="preserve">gnostic tool </w:t>
      </w:r>
      <w:r w:rsidRPr="00AC285C">
        <w:rPr>
          <w:rFonts w:eastAsia="Calibri"/>
          <w:lang w:val="en-US" w:eastAsia="en-US"/>
        </w:rPr>
        <w:t xml:space="preserve">to </w:t>
      </w:r>
      <w:r w:rsidR="00B44483">
        <w:rPr>
          <w:rFonts w:eastAsia="Calibri"/>
          <w:lang w:val="en-US" w:eastAsia="en-US"/>
        </w:rPr>
        <w:t>subgroup</w:t>
      </w:r>
      <w:r w:rsidRPr="00AC285C">
        <w:rPr>
          <w:rFonts w:eastAsia="Calibri"/>
          <w:lang w:val="en-US" w:eastAsia="en-US"/>
        </w:rPr>
        <w:t xml:space="preserve"> </w:t>
      </w:r>
      <w:r w:rsidRPr="00B44483">
        <w:rPr>
          <w:rFonts w:eastAsia="Calibri"/>
          <w:lang w:val="en-US" w:eastAsia="en-US"/>
        </w:rPr>
        <w:t xml:space="preserve">prediabetic patients </w:t>
      </w:r>
      <w:r w:rsidR="00B44483" w:rsidRPr="00B44483">
        <w:rPr>
          <w:rFonts w:eastAsia="Calibri"/>
          <w:lang w:val="en-US" w:eastAsia="en-US"/>
        </w:rPr>
        <w:t xml:space="preserve">to </w:t>
      </w:r>
      <w:r w:rsidR="00D1397E" w:rsidRPr="00B44483">
        <w:rPr>
          <w:rFonts w:eastAsia="Calibri"/>
          <w:lang w:val="en-US" w:eastAsia="en-US"/>
        </w:rPr>
        <w:t>estimat</w:t>
      </w:r>
      <w:r w:rsidR="00B44483" w:rsidRPr="00B44483">
        <w:rPr>
          <w:rFonts w:eastAsia="Calibri"/>
          <w:lang w:val="en-US" w:eastAsia="en-US"/>
        </w:rPr>
        <w:t>e</w:t>
      </w:r>
      <w:r w:rsidR="00D1397E" w:rsidRPr="00B44483">
        <w:rPr>
          <w:rFonts w:eastAsia="Calibri"/>
          <w:lang w:val="en-US" w:eastAsia="en-US"/>
        </w:rPr>
        <w:t xml:space="preserve"> their risk for </w:t>
      </w:r>
      <w:r w:rsidR="00154A30" w:rsidRPr="00B44483">
        <w:rPr>
          <w:rFonts w:eastAsia="Calibri"/>
          <w:lang w:val="en-US" w:eastAsia="en-US"/>
        </w:rPr>
        <w:t xml:space="preserve">the </w:t>
      </w:r>
      <w:r w:rsidR="00D1397E" w:rsidRPr="00B44483">
        <w:rPr>
          <w:rFonts w:eastAsia="Calibri"/>
          <w:lang w:val="en-US" w:eastAsia="en-US"/>
        </w:rPr>
        <w:t xml:space="preserve">development </w:t>
      </w:r>
      <w:r w:rsidR="00154A30" w:rsidRPr="00B44483">
        <w:rPr>
          <w:rFonts w:eastAsia="Calibri"/>
          <w:lang w:val="en-US" w:eastAsia="en-US"/>
        </w:rPr>
        <w:t xml:space="preserve">of </w:t>
      </w:r>
      <w:r w:rsidR="00B44483">
        <w:rPr>
          <w:rFonts w:eastAsia="Calibri"/>
          <w:lang w:val="en-US" w:eastAsia="en-US"/>
        </w:rPr>
        <w:t>T2DM.</w:t>
      </w:r>
      <w:r w:rsidR="00D1397E">
        <w:rPr>
          <w:rFonts w:eastAsia="Calibri"/>
          <w:lang w:val="en-US" w:eastAsia="en-US"/>
        </w:rPr>
        <w:t xml:space="preserve"> </w:t>
      </w:r>
    </w:p>
    <w:p w14:paraId="445A55E5" w14:textId="77777777" w:rsidR="00B44483" w:rsidRDefault="00B44483">
      <w:pPr>
        <w:rPr>
          <w:rFonts w:eastAsia="Calibri"/>
          <w:b/>
          <w:lang w:val="en-US" w:eastAsia="en-US"/>
        </w:rPr>
      </w:pPr>
      <w:r>
        <w:rPr>
          <w:rFonts w:eastAsia="Calibri"/>
          <w:b/>
          <w:lang w:val="en-US" w:eastAsia="en-US"/>
        </w:rPr>
        <w:br w:type="page"/>
      </w:r>
    </w:p>
    <w:p w14:paraId="51E46571" w14:textId="0750DDD1" w:rsidR="002F4FE5" w:rsidRPr="00B14E29" w:rsidRDefault="002F4FE5" w:rsidP="00FC331B">
      <w:pPr>
        <w:autoSpaceDE w:val="0"/>
        <w:autoSpaceDN w:val="0"/>
        <w:adjustRightInd w:val="0"/>
        <w:spacing w:line="360" w:lineRule="auto"/>
        <w:jc w:val="both"/>
        <w:rPr>
          <w:rFonts w:eastAsia="Calibri"/>
          <w:b/>
          <w:lang w:val="en-US" w:eastAsia="en-US"/>
        </w:rPr>
      </w:pPr>
      <w:r w:rsidRPr="00B14E29">
        <w:rPr>
          <w:rFonts w:eastAsia="Calibri"/>
          <w:b/>
          <w:lang w:val="en-US" w:eastAsia="en-US"/>
        </w:rPr>
        <w:lastRenderedPageBreak/>
        <w:t>Introduction</w:t>
      </w:r>
    </w:p>
    <w:p w14:paraId="724D26D3" w14:textId="67B86926" w:rsidR="00EE7F35" w:rsidRPr="00B14E29" w:rsidRDefault="00F643CE" w:rsidP="00E8224C">
      <w:pPr>
        <w:autoSpaceDE w:val="0"/>
        <w:autoSpaceDN w:val="0"/>
        <w:adjustRightInd w:val="0"/>
        <w:spacing w:line="480" w:lineRule="auto"/>
        <w:jc w:val="both"/>
        <w:rPr>
          <w:lang w:val="en-US"/>
        </w:rPr>
      </w:pPr>
      <w:r w:rsidRPr="00B14E29">
        <w:rPr>
          <w:lang w:val="en-US"/>
        </w:rPr>
        <w:t xml:space="preserve">Diabetes mellitus (DM) </w:t>
      </w:r>
      <w:r w:rsidR="00BD5147">
        <w:rPr>
          <w:lang w:val="en-US"/>
        </w:rPr>
        <w:t>is</w:t>
      </w:r>
      <w:r w:rsidR="00A70644" w:rsidRPr="00B14E29">
        <w:rPr>
          <w:lang w:val="en-US"/>
        </w:rPr>
        <w:t xml:space="preserve"> a group of </w:t>
      </w:r>
      <w:r w:rsidRPr="00B14E29">
        <w:rPr>
          <w:lang w:val="en-US"/>
        </w:rPr>
        <w:t xml:space="preserve">diseases characterized by hyperglycemia resulting from </w:t>
      </w:r>
      <w:r w:rsidR="009E5708">
        <w:rPr>
          <w:lang w:val="en-US"/>
        </w:rPr>
        <w:t xml:space="preserve">absolute </w:t>
      </w:r>
      <w:r w:rsidRPr="00B14E29">
        <w:rPr>
          <w:lang w:val="en-US"/>
        </w:rPr>
        <w:t>insulin deficiency</w:t>
      </w:r>
      <w:r w:rsidR="009E5708">
        <w:rPr>
          <w:lang w:val="en-US"/>
        </w:rPr>
        <w:t xml:space="preserve"> (type 1 DM), </w:t>
      </w:r>
      <w:r w:rsidRPr="00B14E29">
        <w:rPr>
          <w:lang w:val="en-US"/>
        </w:rPr>
        <w:t>or insulin resistance</w:t>
      </w:r>
      <w:r w:rsidR="009E5708">
        <w:rPr>
          <w:lang w:val="en-US"/>
        </w:rPr>
        <w:t xml:space="preserve"> together with a relative insulin secretion defect (type 2 DM)</w:t>
      </w:r>
      <w:r w:rsidR="00BD5147">
        <w:rPr>
          <w:lang w:val="en-US"/>
        </w:rPr>
        <w:t>. In 2013</w:t>
      </w:r>
      <w:r w:rsidR="009E5708">
        <w:rPr>
          <w:lang w:val="en-US"/>
        </w:rPr>
        <w:t>,</w:t>
      </w:r>
      <w:r w:rsidR="00BD5147">
        <w:rPr>
          <w:lang w:val="en-US"/>
        </w:rPr>
        <w:t xml:space="preserve"> DM affected </w:t>
      </w:r>
      <w:r w:rsidR="009E5708">
        <w:rPr>
          <w:lang w:val="en-US"/>
        </w:rPr>
        <w:t>approxima</w:t>
      </w:r>
      <w:r w:rsidR="00EF0F23">
        <w:rPr>
          <w:lang w:val="en-US"/>
        </w:rPr>
        <w:t>te</w:t>
      </w:r>
      <w:r w:rsidR="009E5708">
        <w:rPr>
          <w:lang w:val="en-US"/>
        </w:rPr>
        <w:t>ly</w:t>
      </w:r>
      <w:r w:rsidR="00BD5147">
        <w:rPr>
          <w:lang w:val="en-US"/>
        </w:rPr>
        <w:t xml:space="preserve"> 382 million people worldwide, accounted for more than </w:t>
      </w:r>
      <w:r w:rsidR="00C509A6" w:rsidRPr="00B14E29">
        <w:rPr>
          <w:lang w:val="en-US"/>
        </w:rPr>
        <w:t xml:space="preserve">1.3 million </w:t>
      </w:r>
      <w:r w:rsidR="00BD5147">
        <w:rPr>
          <w:lang w:val="en-US"/>
        </w:rPr>
        <w:t>deaths</w:t>
      </w:r>
      <w:r w:rsidR="00C2501E" w:rsidRPr="00B14E29">
        <w:rPr>
          <w:lang w:val="en-US"/>
        </w:rPr>
        <w:t xml:space="preserve"> </w:t>
      </w:r>
      <w:r w:rsidR="00BD5147">
        <w:rPr>
          <w:lang w:val="en-US"/>
        </w:rPr>
        <w:t>making it the 8</w:t>
      </w:r>
      <w:r w:rsidR="00BD5147" w:rsidRPr="00BD5147">
        <w:rPr>
          <w:vertAlign w:val="superscript"/>
          <w:lang w:val="en-US"/>
        </w:rPr>
        <w:t>th</w:t>
      </w:r>
      <w:r w:rsidR="00BD5147">
        <w:rPr>
          <w:lang w:val="en-US"/>
        </w:rPr>
        <w:t xml:space="preserve"> leading cause of death and </w:t>
      </w:r>
      <w:r w:rsidR="00C509A6" w:rsidRPr="00B14E29">
        <w:rPr>
          <w:lang w:val="en-US"/>
        </w:rPr>
        <w:t xml:space="preserve">reduced life expectancy globally </w:t>
      </w:r>
      <w:r w:rsidR="000A4476">
        <w:rPr>
          <w:lang w:val="en-US"/>
        </w:rPr>
        <w:t xml:space="preserve">according </w:t>
      </w:r>
      <w:r w:rsidR="000A4476" w:rsidRPr="00EF413F">
        <w:rPr>
          <w:lang w:val="en-US"/>
        </w:rPr>
        <w:t xml:space="preserve">to a recent report of the World Health Organization (WHO) </w:t>
      </w:r>
      <w:r w:rsidR="00C509A6" w:rsidRPr="00EF413F">
        <w:rPr>
          <w:lang w:val="en-US"/>
        </w:rPr>
        <w:fldChar w:fldCharType="begin"/>
      </w:r>
      <w:r w:rsidR="008A3D5D" w:rsidRPr="00EF413F">
        <w:rPr>
          <w:lang w:val="en-US"/>
        </w:rPr>
        <w:instrText xml:space="preserve"> ADDIN EN.CITE &lt;EndNote&gt;&lt;Cite&gt;&lt;Author&gt;Collaborators&lt;/Author&gt;&lt;Year&gt;2015&lt;/Year&gt;&lt;RecNum&gt;956&lt;/RecNum&gt;&lt;DisplayText&gt;(1)&lt;/DisplayText&gt;&lt;record&gt;&lt;rec-number&gt;956&lt;/rec-number&gt;&lt;foreign-keys&gt;&lt;key app="EN" db-id="a0rvdv5acv5wzre5aw2ves5bss2pr9w22w5x" timestamp="1481191769"&gt;956&lt;/key&gt;&lt;/foreign-keys&gt;&lt;ref-type name="Journal Article"&gt;17&lt;/ref-type&gt;&lt;contributors&gt;&lt;authors&gt;&lt;author&gt;GBD 2013 Mortality and Causes of Death Collaborators&lt;/author&gt;&lt;/authors&gt;&lt;/contributors&gt;&lt;titles&gt;&lt;title&gt;Global, regional, and national age-sex specific all-cause and cause-specific mortality for 240 causes of death, 1990-2013: a systematic analysis for the Global Burden of Disease Study 2013&lt;/title&gt;&lt;secondary-title&gt;Lancet&lt;/secondary-title&gt;&lt;alt-title&gt;Lancet (London, England)&lt;/alt-title&gt;&lt;/titles&gt;&lt;periodical&gt;&lt;full-title&gt;Lancet&lt;/full-title&gt;&lt;/periodical&gt;&lt;pages&gt;117-71&lt;/pages&gt;&lt;volume&gt;385&lt;/volume&gt;&lt;number&gt;9963&lt;/number&gt;&lt;edition&gt;2014/12/23&lt;/edition&gt;&lt;keywords&gt;&lt;keyword&gt;Adolescent&lt;/keyword&gt;&lt;keyword&gt;Adult&lt;/keyword&gt;&lt;keyword&gt;Aged&lt;/keyword&gt;&lt;keyword&gt;Aged, 80 and over&lt;/keyword&gt;&lt;keyword&gt;Cause of Death/trends&lt;/keyword&gt;&lt;keyword&gt;Child&lt;/keyword&gt;&lt;keyword&gt;Child Mortality/trends&lt;/keyword&gt;&lt;keyword&gt;Child, Preschool&lt;/keyword&gt;&lt;keyword&gt;Databases, Factual/standards&lt;/keyword&gt;&lt;keyword&gt;Female&lt;/keyword&gt;&lt;keyword&gt;Global Health/statistics &amp;amp; numerical data/*trends&lt;/keyword&gt;&lt;keyword&gt;Humans&lt;/keyword&gt;&lt;keyword&gt;Infant&lt;/keyword&gt;&lt;keyword&gt;Infant, Newborn&lt;/keyword&gt;&lt;keyword&gt;Life Expectancy/trends&lt;/keyword&gt;&lt;keyword&gt;Life Tables&lt;/keyword&gt;&lt;keyword&gt;Male&lt;/keyword&gt;&lt;keyword&gt;Middle Aged&lt;/keyword&gt;&lt;keyword&gt;Models, Statistical&lt;/keyword&gt;&lt;keyword&gt;Mortality/*trends&lt;/keyword&gt;&lt;keyword&gt;Sex Distribution&lt;/keyword&gt;&lt;keyword&gt;Young Adult&lt;/keyword&gt;&lt;/keywords&gt;&lt;dates&gt;&lt;year&gt;2015&lt;/year&gt;&lt;pub-dates&gt;&lt;date&gt;Jan 10&lt;/date&gt;&lt;/pub-dates&gt;&lt;/dates&gt;&lt;isbn&gt;0140-6736&lt;/isbn&gt;&lt;accession-num&gt;25530442&lt;/accession-num&gt;&lt;urls&gt;&lt;/urls&gt;&lt;custom2&gt;Pmc4340604&lt;/custom2&gt;&lt;custom6&gt;Ems61919&lt;/custom6&gt;&lt;electronic-resource-num&gt;10.1016/s0140-6736(14)61682-2&lt;/electronic-resource-num&gt;&lt;remote-database-provider&gt;NLM&lt;/remote-database-provider&gt;&lt;language&gt;eng&lt;/language&gt;&lt;/record&gt;&lt;/Cite&gt;&lt;/EndNote&gt;</w:instrText>
      </w:r>
      <w:r w:rsidR="00C509A6" w:rsidRPr="00EF413F">
        <w:rPr>
          <w:lang w:val="en-US"/>
        </w:rPr>
        <w:fldChar w:fldCharType="separate"/>
      </w:r>
      <w:r w:rsidR="008A3D5D" w:rsidRPr="00EF413F">
        <w:rPr>
          <w:noProof/>
          <w:lang w:val="en-US"/>
        </w:rPr>
        <w:t>(1)</w:t>
      </w:r>
      <w:r w:rsidR="00C509A6" w:rsidRPr="00EF413F">
        <w:rPr>
          <w:lang w:val="en-US"/>
        </w:rPr>
        <w:fldChar w:fldCharType="end"/>
      </w:r>
      <w:r w:rsidRPr="00EF413F">
        <w:rPr>
          <w:lang w:val="en-US"/>
        </w:rPr>
        <w:t xml:space="preserve">. </w:t>
      </w:r>
      <w:r w:rsidR="006A4F8B" w:rsidRPr="00EF413F">
        <w:rPr>
          <w:lang w:val="en-US"/>
        </w:rPr>
        <w:t>Around 90 to 95%</w:t>
      </w:r>
      <w:r w:rsidR="00A70644" w:rsidRPr="00EF413F">
        <w:rPr>
          <w:lang w:val="en-US"/>
        </w:rPr>
        <w:t xml:space="preserve"> of </w:t>
      </w:r>
      <w:r w:rsidRPr="00EF413F">
        <w:rPr>
          <w:lang w:val="en-US"/>
        </w:rPr>
        <w:t>the current</w:t>
      </w:r>
      <w:r w:rsidR="006A4F8B" w:rsidRPr="00EF413F">
        <w:rPr>
          <w:lang w:val="en-US"/>
        </w:rPr>
        <w:t xml:space="preserve">ly </w:t>
      </w:r>
      <w:r w:rsidR="00915867" w:rsidRPr="00EF413F">
        <w:rPr>
          <w:lang w:val="en-US"/>
        </w:rPr>
        <w:t>estimated</w:t>
      </w:r>
      <w:r w:rsidR="006A4F8B" w:rsidRPr="00EF413F">
        <w:rPr>
          <w:lang w:val="en-US"/>
        </w:rPr>
        <w:t xml:space="preserve"> 4</w:t>
      </w:r>
      <w:r w:rsidR="00EF413F" w:rsidRPr="00EF413F">
        <w:rPr>
          <w:lang w:val="en-US"/>
        </w:rPr>
        <w:t>15</w:t>
      </w:r>
      <w:r w:rsidR="006A4F8B" w:rsidRPr="00EF413F">
        <w:rPr>
          <w:lang w:val="en-US"/>
        </w:rPr>
        <w:t xml:space="preserve"> million</w:t>
      </w:r>
      <w:r w:rsidRPr="00EF413F">
        <w:rPr>
          <w:lang w:val="en-US"/>
        </w:rPr>
        <w:t xml:space="preserve"> </w:t>
      </w:r>
      <w:r w:rsidR="00A70644" w:rsidRPr="00EF413F">
        <w:rPr>
          <w:lang w:val="en-US"/>
        </w:rPr>
        <w:t xml:space="preserve">DM patients </w:t>
      </w:r>
      <w:r w:rsidR="00EF413F" w:rsidRPr="00EF413F">
        <w:rPr>
          <w:lang w:val="en-US"/>
        </w:rPr>
        <w:t xml:space="preserve">aged 20 to 79 </w:t>
      </w:r>
      <w:r w:rsidR="00BD5147" w:rsidRPr="00EF413F">
        <w:rPr>
          <w:lang w:val="en-US"/>
        </w:rPr>
        <w:t>suffer from</w:t>
      </w:r>
      <w:r w:rsidR="00A70644" w:rsidRPr="00EF413F">
        <w:rPr>
          <w:lang w:val="en-US"/>
        </w:rPr>
        <w:t xml:space="preserve"> type 2 DM (T2D</w:t>
      </w:r>
      <w:r w:rsidR="0058042F" w:rsidRPr="00EF413F">
        <w:rPr>
          <w:lang w:val="en-US"/>
        </w:rPr>
        <w:t>M)</w:t>
      </w:r>
      <w:r w:rsidR="00BD7EEB" w:rsidRPr="00EF413F">
        <w:rPr>
          <w:lang w:val="en-US"/>
        </w:rPr>
        <w:t xml:space="preserve">, </w:t>
      </w:r>
      <w:r w:rsidR="00915867" w:rsidRPr="00EF413F">
        <w:rPr>
          <w:lang w:val="en-US"/>
        </w:rPr>
        <w:t>which includes</w:t>
      </w:r>
      <w:r w:rsidR="00BD7EEB" w:rsidRPr="00EF413F">
        <w:rPr>
          <w:lang w:val="en-US"/>
        </w:rPr>
        <w:t xml:space="preserve"> </w:t>
      </w:r>
      <w:r w:rsidR="006A4F8B" w:rsidRPr="00EF413F">
        <w:rPr>
          <w:lang w:val="en-US"/>
        </w:rPr>
        <w:t xml:space="preserve">an estimated </w:t>
      </w:r>
      <w:r w:rsidR="00BD7EEB" w:rsidRPr="00EF413F">
        <w:rPr>
          <w:lang w:val="en-US"/>
        </w:rPr>
        <w:t>193 mi</w:t>
      </w:r>
      <w:r w:rsidR="00C509A6" w:rsidRPr="00EF413F">
        <w:rPr>
          <w:lang w:val="en-US"/>
        </w:rPr>
        <w:t>llion</w:t>
      </w:r>
      <w:r w:rsidR="00BD7EEB" w:rsidRPr="00EF413F">
        <w:rPr>
          <w:lang w:val="en-US"/>
        </w:rPr>
        <w:t xml:space="preserve"> </w:t>
      </w:r>
      <w:r w:rsidR="00BD5147" w:rsidRPr="00EF413F">
        <w:rPr>
          <w:lang w:val="en-US"/>
        </w:rPr>
        <w:t xml:space="preserve">people </w:t>
      </w:r>
      <w:r w:rsidR="00EF413F" w:rsidRPr="00EF413F">
        <w:rPr>
          <w:lang w:val="en-US"/>
        </w:rPr>
        <w:t>who remain</w:t>
      </w:r>
      <w:r w:rsidR="00915867" w:rsidRPr="00EF413F">
        <w:rPr>
          <w:lang w:val="en-US"/>
        </w:rPr>
        <w:t xml:space="preserve"> </w:t>
      </w:r>
      <w:r w:rsidR="00EF413F" w:rsidRPr="00EF413F">
        <w:rPr>
          <w:lang w:val="en-US"/>
        </w:rPr>
        <w:t>un</w:t>
      </w:r>
      <w:r w:rsidR="00BD7EEB" w:rsidRPr="00EF413F">
        <w:rPr>
          <w:lang w:val="en-US"/>
        </w:rPr>
        <w:t>diagnosed</w:t>
      </w:r>
      <w:r w:rsidR="00915867" w:rsidRPr="00EF413F">
        <w:rPr>
          <w:lang w:val="en-US"/>
        </w:rPr>
        <w:t xml:space="preserve"> </w:t>
      </w:r>
      <w:r w:rsidR="00BD7EEB" w:rsidRPr="00EF413F">
        <w:rPr>
          <w:lang w:val="en-US"/>
        </w:rPr>
        <w:fldChar w:fldCharType="begin"/>
      </w:r>
      <w:r w:rsidR="00C509A6" w:rsidRPr="00EF413F">
        <w:rPr>
          <w:lang w:val="en-US"/>
        </w:rPr>
        <w:instrText xml:space="preserve"> ADDIN EN.CITE &lt;EndNote&gt;&lt;Cite&gt;&lt;Author&gt;(IDF)&lt;/Author&gt;&lt;Year&gt;2015&lt;/Year&gt;&lt;RecNum&gt;823&lt;/RecNum&gt;&lt;DisplayText&gt;(2)&lt;/DisplayText&gt;&lt;record&gt;&lt;rec-number&gt;823&lt;/rec-number&gt;&lt;foreign-keys&gt;&lt;key app="EN" db-id="a0rvdv5acv5wzre5aw2ves5bss2pr9w22w5x" timestamp="1467556922"&gt;823&lt;/key&gt;&lt;/foreign-keys&gt;&lt;ref-type name="Book"&gt;6&lt;/ref-type&gt;&lt;contributors&gt;&lt;authors&gt;&lt;author&gt;International Diabetes Federation (IDF)&lt;/author&gt;&lt;/authors&gt;&lt;/contributors&gt;&lt;titles&gt;&lt;title&gt;Diabetes Atlas 7th edn&lt;/title&gt;&lt;/titles&gt;&lt;volume&gt;7th edn&lt;/volume&gt;&lt;dates&gt;&lt;year&gt;2015&lt;/year&gt;&lt;/dates&gt;&lt;pub-location&gt;Brussels, Belgium&lt;/pub-location&gt;&lt;urls&gt;&lt;/urls&gt;&lt;/record&gt;&lt;/Cite&gt;&lt;/EndNote&gt;</w:instrText>
      </w:r>
      <w:r w:rsidR="00BD7EEB" w:rsidRPr="00EF413F">
        <w:rPr>
          <w:lang w:val="en-US"/>
        </w:rPr>
        <w:fldChar w:fldCharType="separate"/>
      </w:r>
      <w:r w:rsidR="00C509A6" w:rsidRPr="00EF413F">
        <w:rPr>
          <w:lang w:val="en-US"/>
        </w:rPr>
        <w:t>(2)</w:t>
      </w:r>
      <w:r w:rsidR="00BD7EEB" w:rsidRPr="00EF413F">
        <w:rPr>
          <w:lang w:val="en-US"/>
        </w:rPr>
        <w:fldChar w:fldCharType="end"/>
      </w:r>
      <w:r w:rsidR="00BD7EEB" w:rsidRPr="00EF413F">
        <w:rPr>
          <w:lang w:val="en-US"/>
        </w:rPr>
        <w:t xml:space="preserve">. </w:t>
      </w:r>
      <w:r w:rsidR="00B014E3" w:rsidRPr="00EF413F">
        <w:rPr>
          <w:lang w:val="en-US"/>
        </w:rPr>
        <w:t>Already</w:t>
      </w:r>
      <w:r w:rsidR="00B014E3">
        <w:rPr>
          <w:lang w:val="en-US"/>
        </w:rPr>
        <w:t xml:space="preserve"> in the state of prediabetes, the risk for macrovascular complications </w:t>
      </w:r>
      <w:r w:rsidR="00E8224C">
        <w:rPr>
          <w:lang w:val="en-US"/>
        </w:rPr>
        <w:t xml:space="preserve">is increased </w:t>
      </w:r>
      <w:r w:rsidR="00B578A4" w:rsidRPr="009015A7">
        <w:rPr>
          <w:lang w:val="en-US"/>
        </w:rPr>
        <w:fldChar w:fldCharType="begin"/>
      </w:r>
      <w:r w:rsidR="00B578A4" w:rsidRPr="009015A7">
        <w:rPr>
          <w:lang w:val="en-US"/>
        </w:rPr>
        <w:instrText xml:space="preserve"> ADDIN EN.CITE &lt;EndNote&gt;&lt;Cite&gt;&lt;Author&gt;Grundy&lt;/Author&gt;&lt;Year&gt;2012&lt;/Year&gt;&lt;RecNum&gt;1404&lt;/RecNum&gt;&lt;DisplayText&gt;(3)&lt;/DisplayText&gt;&lt;record&gt;&lt;rec-number&gt;1404&lt;/rec-number&gt;&lt;foreign-keys&gt;&lt;key app="EN" db-id="a0rvdv5acv5wzre5aw2ves5bss2pr9w22w5x" timestamp="1490937607"&gt;1404&lt;/key&gt;&lt;/foreign-keys&gt;&lt;ref-type name="Journal Article"&gt;17&lt;/ref-type&gt;&lt;contributors&gt;&lt;authors&gt;&lt;author&gt;Grundy, S. M.&lt;/author&gt;&lt;/authors&gt;&lt;/contributors&gt;&lt;auth-address&gt;Center for Human Nutrition and Department of Internal Medicine, University of Texas Southwestern Medical Center at Dallas, Dallas, Texas 75390-9052, USA. scott.grundy@utsouthwestern.edu&lt;/auth-address&gt;&lt;titles&gt;&lt;title&gt;Pre-diabetes, metabolic syndrome, and cardiovascular risk&lt;/title&gt;&lt;secondary-title&gt;J Am Coll Cardiol&lt;/secondary-title&gt;&lt;alt-title&gt;Journal of the American College of Cardiology&lt;/alt-title&gt;&lt;/titles&gt;&lt;periodical&gt;&lt;full-title&gt;J Am Coll Cardiol&lt;/full-title&gt;&lt;/periodical&gt;&lt;pages&gt;635-43&lt;/pages&gt;&lt;volume&gt;59&lt;/volume&gt;&lt;number&gt;7&lt;/number&gt;&lt;edition&gt;2012/02/11&lt;/edition&gt;&lt;keywords&gt;&lt;keyword&gt;Animals&lt;/keyword&gt;&lt;keyword&gt;Blood Glucose/metabolism&lt;/keyword&gt;&lt;keyword&gt;Cardiovascular Diseases/blood/*epidemiology/therapy&lt;/keyword&gt;&lt;keyword&gt;Humans&lt;/keyword&gt;&lt;keyword&gt;Metabolic Syndrome X/blood/*epidemiology/therapy&lt;/keyword&gt;&lt;keyword&gt;Prediabetic State/blood/*epidemiology/therapy&lt;/keyword&gt;&lt;keyword&gt;Risk Factors&lt;/keyword&gt;&lt;keyword&gt;*Risk Reduction Behavior&lt;/keyword&gt;&lt;/keywords&gt;&lt;dates&gt;&lt;year&gt;2012&lt;/year&gt;&lt;pub-dates&gt;&lt;date&gt;Feb 14&lt;/date&gt;&lt;/pub-dates&gt;&lt;/dates&gt;&lt;isbn&gt;0735-1097&lt;/isbn&gt;&lt;accession-num&gt;22322078&lt;/accession-num&gt;&lt;urls&gt;&lt;/urls&gt;&lt;electronic-resource-num&gt;10.1016/j.jacc.2011.08.080&lt;/electronic-resource-num&gt;&lt;remote-database-provider&gt;NLM&lt;/remote-database-provider&gt;&lt;language&gt;eng&lt;/language&gt;&lt;/record&gt;&lt;/Cite&gt;&lt;/EndNote&gt;</w:instrText>
      </w:r>
      <w:r w:rsidR="00B578A4" w:rsidRPr="009015A7">
        <w:rPr>
          <w:lang w:val="en-US"/>
        </w:rPr>
        <w:fldChar w:fldCharType="separate"/>
      </w:r>
      <w:r w:rsidR="00B578A4" w:rsidRPr="009015A7">
        <w:rPr>
          <w:noProof/>
          <w:lang w:val="en-US"/>
        </w:rPr>
        <w:t>(3)</w:t>
      </w:r>
      <w:r w:rsidR="00B578A4" w:rsidRPr="009015A7">
        <w:rPr>
          <w:lang w:val="en-US"/>
        </w:rPr>
        <w:fldChar w:fldCharType="end"/>
      </w:r>
      <w:r w:rsidR="00E8224C" w:rsidRPr="009015A7">
        <w:rPr>
          <w:lang w:val="en-US"/>
        </w:rPr>
        <w:t>.</w:t>
      </w:r>
      <w:r w:rsidR="00E8224C">
        <w:rPr>
          <w:lang w:val="en-US"/>
        </w:rPr>
        <w:t xml:space="preserve"> </w:t>
      </w:r>
      <w:r w:rsidR="00AB556A" w:rsidRPr="00B14E29">
        <w:rPr>
          <w:lang w:val="en-US"/>
        </w:rPr>
        <w:t xml:space="preserve">In this context, </w:t>
      </w:r>
      <w:r w:rsidR="00C2501E">
        <w:rPr>
          <w:lang w:val="en-US"/>
        </w:rPr>
        <w:t xml:space="preserve">an </w:t>
      </w:r>
      <w:r w:rsidR="00AB556A" w:rsidRPr="00B14E29">
        <w:rPr>
          <w:lang w:val="en-US"/>
        </w:rPr>
        <w:t xml:space="preserve">early </w:t>
      </w:r>
      <w:r w:rsidR="00C2501E">
        <w:rPr>
          <w:lang w:val="en-US"/>
        </w:rPr>
        <w:t xml:space="preserve">diagnosis </w:t>
      </w:r>
      <w:r w:rsidR="00AB556A" w:rsidRPr="00B14E29">
        <w:rPr>
          <w:lang w:val="en-US"/>
        </w:rPr>
        <w:t xml:space="preserve">of T2DM </w:t>
      </w:r>
      <w:r w:rsidR="00C2501E">
        <w:rPr>
          <w:lang w:val="en-US"/>
        </w:rPr>
        <w:t xml:space="preserve">is urgently needed to </w:t>
      </w:r>
      <w:r w:rsidR="00AB556A" w:rsidRPr="00B14E29">
        <w:rPr>
          <w:lang w:val="en-US"/>
        </w:rPr>
        <w:t xml:space="preserve">increase </w:t>
      </w:r>
      <w:r w:rsidR="00C2501E">
        <w:rPr>
          <w:lang w:val="en-US"/>
        </w:rPr>
        <w:t>the effica</w:t>
      </w:r>
      <w:r w:rsidR="00AB556A" w:rsidRPr="00B14E29">
        <w:rPr>
          <w:lang w:val="en-US"/>
        </w:rPr>
        <w:t xml:space="preserve">cy of </w:t>
      </w:r>
      <w:r w:rsidR="00C2501E">
        <w:rPr>
          <w:lang w:val="en-US"/>
        </w:rPr>
        <w:t xml:space="preserve">established </w:t>
      </w:r>
      <w:r w:rsidR="00AB556A" w:rsidRPr="00B14E29">
        <w:rPr>
          <w:lang w:val="en-US"/>
        </w:rPr>
        <w:t>thera</w:t>
      </w:r>
      <w:r w:rsidR="00C2501E">
        <w:rPr>
          <w:lang w:val="en-US"/>
        </w:rPr>
        <w:t>peutic strategies</w:t>
      </w:r>
      <w:r w:rsidR="00AB556A" w:rsidRPr="00B14E29">
        <w:rPr>
          <w:lang w:val="en-US"/>
        </w:rPr>
        <w:t xml:space="preserve"> and </w:t>
      </w:r>
      <w:r w:rsidR="00C2501E">
        <w:rPr>
          <w:lang w:val="en-US"/>
        </w:rPr>
        <w:t xml:space="preserve">to </w:t>
      </w:r>
      <w:r w:rsidR="00AB556A" w:rsidRPr="00B14E29">
        <w:rPr>
          <w:lang w:val="en-US"/>
        </w:rPr>
        <w:t xml:space="preserve">prevent </w:t>
      </w:r>
      <w:r w:rsidR="00C2501E">
        <w:rPr>
          <w:lang w:val="en-US"/>
        </w:rPr>
        <w:t xml:space="preserve">or at least delay the </w:t>
      </w:r>
      <w:r w:rsidR="00AB556A" w:rsidRPr="00B14E29">
        <w:rPr>
          <w:lang w:val="en-US"/>
        </w:rPr>
        <w:t>de</w:t>
      </w:r>
      <w:r w:rsidR="000E67FB" w:rsidRPr="00B14E29">
        <w:rPr>
          <w:lang w:val="en-US"/>
        </w:rPr>
        <w:t>velopment of complications</w:t>
      </w:r>
      <w:r w:rsidR="00B90814">
        <w:rPr>
          <w:lang w:val="en-US"/>
        </w:rPr>
        <w:t xml:space="preserve">, </w:t>
      </w:r>
      <w:r w:rsidR="00E8224C">
        <w:rPr>
          <w:lang w:val="en-US"/>
        </w:rPr>
        <w:t>including macro- and microvascular diseases and diabetic neuropathy</w:t>
      </w:r>
      <w:r w:rsidR="000E67FB" w:rsidRPr="00B14E29">
        <w:rPr>
          <w:lang w:val="en-US"/>
        </w:rPr>
        <w:t>.</w:t>
      </w:r>
    </w:p>
    <w:p w14:paraId="47177E32" w14:textId="746FC492" w:rsidR="00AC1B45" w:rsidRPr="00B14E29" w:rsidRDefault="00EE7F35" w:rsidP="00AC1B45">
      <w:pPr>
        <w:autoSpaceDE w:val="0"/>
        <w:autoSpaceDN w:val="0"/>
        <w:adjustRightInd w:val="0"/>
        <w:spacing w:line="480" w:lineRule="auto"/>
        <w:jc w:val="both"/>
        <w:rPr>
          <w:lang w:val="en-US"/>
        </w:rPr>
      </w:pPr>
      <w:r w:rsidRPr="00B14E29">
        <w:rPr>
          <w:lang w:val="en-US"/>
        </w:rPr>
        <w:t>Recent data indicate that every third</w:t>
      </w:r>
      <w:r w:rsidR="00AF6818" w:rsidRPr="00B14E29">
        <w:rPr>
          <w:lang w:val="en-US"/>
        </w:rPr>
        <w:t xml:space="preserve"> adult </w:t>
      </w:r>
      <w:r w:rsidR="00FF574C">
        <w:rPr>
          <w:lang w:val="en-US"/>
        </w:rPr>
        <w:t xml:space="preserve">living </w:t>
      </w:r>
      <w:r w:rsidR="00AF6818" w:rsidRPr="00B14E29">
        <w:rPr>
          <w:lang w:val="en-US"/>
        </w:rPr>
        <w:t>in developed countries has</w:t>
      </w:r>
      <w:r w:rsidRPr="00B14E29">
        <w:rPr>
          <w:lang w:val="en-US"/>
        </w:rPr>
        <w:t xml:space="preserve"> prediabetes</w:t>
      </w:r>
      <w:r w:rsidR="00AF6818" w:rsidRPr="00B14E29">
        <w:rPr>
          <w:lang w:val="en-US"/>
        </w:rPr>
        <w:t xml:space="preserve"> </w:t>
      </w:r>
      <w:r w:rsidR="00AF6818" w:rsidRPr="00B14E29">
        <w:rPr>
          <w:lang w:val="en-US"/>
        </w:rPr>
        <w:fldChar w:fldCharType="begin">
          <w:fldData xml:space="preserve">PEVuZE5vdGU+PENpdGU+PEF1dGhvcj5CdWxsYXJkPC9BdXRob3I+PFllYXI+MjAxMzwvWWVhcj48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</w:fldData>
        </w:fldChar>
      </w:r>
      <w:r w:rsidR="008A3D5D">
        <w:rPr>
          <w:lang w:val="en-US"/>
        </w:rPr>
        <w:instrText xml:space="preserve"> ADDIN EN.CITE </w:instrText>
      </w:r>
      <w:r w:rsidR="008A3D5D">
        <w:rPr>
          <w:lang w:val="en-US"/>
        </w:rPr>
        <w:fldChar w:fldCharType="begin">
          <w:fldData xml:space="preserve">PEVuZE5vdGU+PENpdGU+PEF1dGhvcj5CdWxsYXJkPC9BdXRob3I+PFllYXI+MjAxMzwvWWVhcj48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</w:fldData>
        </w:fldChar>
      </w:r>
      <w:r w:rsidR="008A3D5D">
        <w:rPr>
          <w:lang w:val="en-US"/>
        </w:rPr>
        <w:instrText xml:space="preserve"> ADDIN EN.CITE.DATA </w:instrText>
      </w:r>
      <w:r w:rsidR="008A3D5D">
        <w:rPr>
          <w:lang w:val="en-US"/>
        </w:rPr>
      </w:r>
      <w:r w:rsidR="008A3D5D">
        <w:rPr>
          <w:lang w:val="en-US"/>
        </w:rPr>
        <w:fldChar w:fldCharType="end"/>
      </w:r>
      <w:r w:rsidR="00AF6818" w:rsidRPr="00B14E29">
        <w:rPr>
          <w:lang w:val="en-US"/>
        </w:rPr>
      </w:r>
      <w:r w:rsidR="00AF6818" w:rsidRPr="00B14E29">
        <w:rPr>
          <w:lang w:val="en-US"/>
        </w:rPr>
        <w:fldChar w:fldCharType="separate"/>
      </w:r>
      <w:r w:rsidR="008A3D5D">
        <w:rPr>
          <w:noProof/>
          <w:lang w:val="en-US"/>
        </w:rPr>
        <w:t>(4; 5)</w:t>
      </w:r>
      <w:r w:rsidR="00AF6818" w:rsidRPr="00B14E29">
        <w:rPr>
          <w:lang w:val="en-US"/>
        </w:rPr>
        <w:fldChar w:fldCharType="end"/>
      </w:r>
      <w:r w:rsidR="00FF574C">
        <w:rPr>
          <w:lang w:val="en-US"/>
        </w:rPr>
        <w:t>, which is an</w:t>
      </w:r>
      <w:r w:rsidR="00AF6818" w:rsidRPr="00B14E29">
        <w:rPr>
          <w:lang w:val="en-US"/>
        </w:rPr>
        <w:t xml:space="preserve"> intermediate state of hyperglycemia</w:t>
      </w:r>
      <w:r w:rsidR="000F0AA8" w:rsidRPr="00B14E29">
        <w:rPr>
          <w:lang w:val="en-US"/>
        </w:rPr>
        <w:t xml:space="preserve"> </w:t>
      </w:r>
      <w:r w:rsidR="00FF574C">
        <w:rPr>
          <w:lang w:val="en-US"/>
        </w:rPr>
        <w:t xml:space="preserve">defined </w:t>
      </w:r>
      <w:r w:rsidR="00E8224C" w:rsidRPr="00E8224C">
        <w:rPr>
          <w:lang w:val="en-US"/>
        </w:rPr>
        <w:t xml:space="preserve">as impaired fasting glucose (IFG) </w:t>
      </w:r>
      <w:r w:rsidR="00712226">
        <w:rPr>
          <w:lang w:val="en-US"/>
        </w:rPr>
        <w:t>and/</w:t>
      </w:r>
      <w:r w:rsidR="00E8224C" w:rsidRPr="00E8224C">
        <w:rPr>
          <w:lang w:val="en-US"/>
        </w:rPr>
        <w:t xml:space="preserve">or impaired glucose tolerance (IGT). The latter is detected by </w:t>
      </w:r>
      <w:r w:rsidR="001F02B3">
        <w:rPr>
          <w:lang w:val="en-US"/>
        </w:rPr>
        <w:t xml:space="preserve">an </w:t>
      </w:r>
      <w:r w:rsidR="00E8224C" w:rsidRPr="00E8224C">
        <w:rPr>
          <w:lang w:val="en-US"/>
        </w:rPr>
        <w:t>oral glucose tolerance test</w:t>
      </w:r>
      <w:r w:rsidR="001F02B3">
        <w:rPr>
          <w:lang w:val="en-US"/>
        </w:rPr>
        <w:t xml:space="preserve"> (OGTT)</w:t>
      </w:r>
      <w:r w:rsidR="00E8224C" w:rsidRPr="00E8224C">
        <w:rPr>
          <w:lang w:val="en-US"/>
        </w:rPr>
        <w:t>. Both IFG and IGT are risk factors for type 2 diabetes, and risk is even greater when IFG and IGT occur together</w:t>
      </w:r>
      <w:r w:rsidR="006525D7">
        <w:rPr>
          <w:lang w:val="en-US"/>
        </w:rPr>
        <w:t xml:space="preserve">. Clinically, a prediabetic state is typically diagnosed </w:t>
      </w:r>
      <w:r w:rsidR="00AC1B45">
        <w:rPr>
          <w:lang w:val="en-US"/>
        </w:rPr>
        <w:t xml:space="preserve">(WHO criteria, </w:t>
      </w:r>
      <w:r w:rsidR="00D02F48">
        <w:rPr>
          <w:lang w:val="en-US"/>
        </w:rPr>
        <w:fldChar w:fldCharType="begin"/>
      </w:r>
      <w:r w:rsidR="00B578A4">
        <w:rPr>
          <w:lang w:val="en-US"/>
        </w:rPr>
        <w:instrText xml:space="preserve"> ADDIN EN.CITE &lt;EndNote&gt;&lt;Cite&gt;&lt;Author&gt;Organization&lt;/Author&gt;&lt;Year&gt;2016&lt;/Year&gt;&lt;RecNum&gt;1106&lt;/RecNum&gt;&lt;DisplayText&gt;(6)&lt;/DisplayText&gt;&lt;record&gt;&lt;rec-number&gt;1106&lt;/rec-number&gt;&lt;foreign-keys&gt;&lt;key app="EN" db-id="a0rvdv5acv5wzre5aw2ves5bss2pr9w22w5x" timestamp="1487870128"&gt;1106&lt;/key&gt;&lt;/foreign-keys&gt;&lt;ref-type name="Journal Article"&gt;17&lt;/ref-type&gt;&lt;contributors&gt;&lt;authors&gt;&lt;author&gt;World Health Organization&lt;/author&gt;&lt;/authors&gt;&lt;/contributors&gt;&lt;titles&gt;&lt;title&gt;Global report in diabetes&lt;/title&gt;&lt;/titles&gt;&lt;dates&gt;&lt;year&gt;2016&lt;/year&gt;&lt;/dates&gt;&lt;urls&gt;&lt;/urls&gt;&lt;/record&gt;&lt;/Cite&gt;&lt;/EndNote&gt;</w:instrText>
      </w:r>
      <w:r w:rsidR="00D02F48">
        <w:rPr>
          <w:lang w:val="en-US"/>
        </w:rPr>
        <w:fldChar w:fldCharType="separate"/>
      </w:r>
      <w:r w:rsidR="00B578A4">
        <w:rPr>
          <w:noProof/>
          <w:lang w:val="en-US"/>
        </w:rPr>
        <w:t>(6)</w:t>
      </w:r>
      <w:r w:rsidR="00D02F48">
        <w:rPr>
          <w:lang w:val="en-US"/>
        </w:rPr>
        <w:fldChar w:fldCharType="end"/>
      </w:r>
      <w:r w:rsidR="00D02F48">
        <w:rPr>
          <w:lang w:val="en-US"/>
        </w:rPr>
        <w:t>)</w:t>
      </w:r>
      <w:r w:rsidR="00AC1B45">
        <w:rPr>
          <w:lang w:val="en-US"/>
        </w:rPr>
        <w:t xml:space="preserve"> by </w:t>
      </w:r>
      <w:r w:rsidR="006525D7">
        <w:rPr>
          <w:lang w:val="en-US"/>
        </w:rPr>
        <w:t xml:space="preserve">either fasting plasma glucose </w:t>
      </w:r>
      <w:r w:rsidR="00325A1D">
        <w:rPr>
          <w:lang w:val="en-US"/>
        </w:rPr>
        <w:t xml:space="preserve">(FPG) </w:t>
      </w:r>
      <w:r w:rsidR="006525D7">
        <w:rPr>
          <w:lang w:val="en-US"/>
        </w:rPr>
        <w:t xml:space="preserve">levels between </w:t>
      </w:r>
      <w:r w:rsidR="006525D7" w:rsidRPr="006525D7">
        <w:rPr>
          <w:lang w:val="en-US"/>
        </w:rPr>
        <w:t>6.1 and 7.0 mmol/L (110 and 125 mg/dL</w:t>
      </w:r>
      <w:r w:rsidR="006525D7">
        <w:rPr>
          <w:lang w:val="en-US"/>
        </w:rPr>
        <w:t>; IFG</w:t>
      </w:r>
      <w:r w:rsidR="006525D7" w:rsidRPr="006525D7">
        <w:rPr>
          <w:lang w:val="en-US"/>
        </w:rPr>
        <w:t xml:space="preserve">) </w:t>
      </w:r>
      <w:r w:rsidR="006525D7">
        <w:rPr>
          <w:lang w:val="en-US"/>
        </w:rPr>
        <w:t>or</w:t>
      </w:r>
      <w:r w:rsidR="007416B5" w:rsidRPr="00B14E29">
        <w:rPr>
          <w:lang w:val="en-US"/>
        </w:rPr>
        <w:t xml:space="preserve"> </w:t>
      </w:r>
      <w:r w:rsidR="006525D7" w:rsidRPr="006525D7">
        <w:rPr>
          <w:lang w:val="en-US"/>
        </w:rPr>
        <w:t>plasma glucose</w:t>
      </w:r>
      <w:r w:rsidR="006525D7">
        <w:rPr>
          <w:lang w:val="en-US"/>
        </w:rPr>
        <w:t xml:space="preserve"> levels</w:t>
      </w:r>
      <w:r w:rsidR="006525D7" w:rsidRPr="006525D7">
        <w:rPr>
          <w:lang w:val="en-US"/>
        </w:rPr>
        <w:t xml:space="preserve"> between 7.8 and 11.1 mmol/L (140 </w:t>
      </w:r>
      <w:r w:rsidR="006525D7">
        <w:rPr>
          <w:lang w:val="en-US"/>
        </w:rPr>
        <w:t xml:space="preserve">and </w:t>
      </w:r>
      <w:r w:rsidR="006525D7" w:rsidRPr="006525D7">
        <w:rPr>
          <w:lang w:val="en-US"/>
        </w:rPr>
        <w:t xml:space="preserve">200 mg/dL) </w:t>
      </w:r>
      <w:r w:rsidR="006525D7">
        <w:rPr>
          <w:lang w:val="en-US"/>
        </w:rPr>
        <w:t>after a</w:t>
      </w:r>
      <w:r w:rsidR="006525D7" w:rsidRPr="006525D7">
        <w:rPr>
          <w:lang w:val="en-US"/>
        </w:rPr>
        <w:t xml:space="preserve"> </w:t>
      </w:r>
      <w:r w:rsidR="006525D7">
        <w:rPr>
          <w:lang w:val="en-US"/>
        </w:rPr>
        <w:t xml:space="preserve">2-h </w:t>
      </w:r>
      <w:r w:rsidR="00325A1D">
        <w:rPr>
          <w:lang w:val="en-US"/>
        </w:rPr>
        <w:t xml:space="preserve">OGTT </w:t>
      </w:r>
      <w:r w:rsidR="00CB73F2">
        <w:rPr>
          <w:lang w:val="en-US"/>
        </w:rPr>
        <w:t xml:space="preserve">indicating </w:t>
      </w:r>
      <w:r w:rsidR="007416B5" w:rsidRPr="00B14E29">
        <w:rPr>
          <w:lang w:val="en-US"/>
        </w:rPr>
        <w:t xml:space="preserve">IGT. </w:t>
      </w:r>
      <w:r w:rsidR="00AC1B45" w:rsidRPr="00B14E29">
        <w:rPr>
          <w:lang w:val="en-US"/>
        </w:rPr>
        <w:t xml:space="preserve">The American Diabetes Association (ADA) </w:t>
      </w:r>
      <w:r w:rsidR="00AC1B45">
        <w:rPr>
          <w:lang w:val="en-US"/>
        </w:rPr>
        <w:t>uses the same</w:t>
      </w:r>
      <w:r w:rsidR="00AC1B45" w:rsidRPr="00B14E29">
        <w:rPr>
          <w:lang w:val="en-US"/>
        </w:rPr>
        <w:t xml:space="preserve"> IGT definition</w:t>
      </w:r>
      <w:r w:rsidR="00AC1B45">
        <w:rPr>
          <w:lang w:val="en-US"/>
        </w:rPr>
        <w:t>,</w:t>
      </w:r>
      <w:r w:rsidR="00AC1B45" w:rsidRPr="00B14E29">
        <w:rPr>
          <w:lang w:val="en-US"/>
        </w:rPr>
        <w:t xml:space="preserve"> but </w:t>
      </w:r>
      <w:r w:rsidR="00AC1B45">
        <w:rPr>
          <w:lang w:val="en-US"/>
        </w:rPr>
        <w:t xml:space="preserve">a reduced </w:t>
      </w:r>
      <w:r w:rsidR="00AC1B45" w:rsidRPr="00B14E29">
        <w:rPr>
          <w:lang w:val="en-US"/>
        </w:rPr>
        <w:t xml:space="preserve">lower </w:t>
      </w:r>
      <w:r w:rsidR="00AC1B45">
        <w:rPr>
          <w:lang w:val="en-US"/>
        </w:rPr>
        <w:t xml:space="preserve">cut-off </w:t>
      </w:r>
      <w:r w:rsidR="00AC1B45" w:rsidRPr="00B14E29">
        <w:rPr>
          <w:lang w:val="en-US"/>
        </w:rPr>
        <w:t>for IFG (5.6 mmol/L) and additionally</w:t>
      </w:r>
      <w:r w:rsidR="00AC1B45" w:rsidRPr="00AC1B45">
        <w:rPr>
          <w:lang w:val="en-US"/>
        </w:rPr>
        <w:t xml:space="preserve"> </w:t>
      </w:r>
      <w:r w:rsidR="00AC1B45" w:rsidRPr="003D7B77">
        <w:rPr>
          <w:lang w:val="en-US"/>
        </w:rPr>
        <w:t>glycated hemoglobin (HbA</w:t>
      </w:r>
      <w:r w:rsidR="00AC1B45" w:rsidRPr="000E67FB">
        <w:rPr>
          <w:vertAlign w:val="subscript"/>
          <w:lang w:val="en-US"/>
        </w:rPr>
        <w:t>1c</w:t>
      </w:r>
      <w:r w:rsidR="00AC1B45" w:rsidRPr="003D7B77">
        <w:rPr>
          <w:lang w:val="en-US"/>
        </w:rPr>
        <w:t>) levels</w:t>
      </w:r>
      <w:r w:rsidR="00AC1B45" w:rsidRPr="00B14E29">
        <w:rPr>
          <w:lang w:val="en-US"/>
        </w:rPr>
        <w:t xml:space="preserve"> </w:t>
      </w:r>
      <w:r w:rsidR="00AC1B45">
        <w:rPr>
          <w:lang w:val="en-US"/>
        </w:rPr>
        <w:t xml:space="preserve">between </w:t>
      </w:r>
      <w:r w:rsidR="00AC1B45" w:rsidRPr="00B14E29">
        <w:rPr>
          <w:lang w:val="en-US"/>
        </w:rPr>
        <w:t>5.7</w:t>
      </w:r>
      <w:r w:rsidR="00AC1B45">
        <w:rPr>
          <w:lang w:val="en-US"/>
        </w:rPr>
        <w:t xml:space="preserve"> and 6.4%</w:t>
      </w:r>
      <w:r w:rsidR="00AC1B45" w:rsidRPr="00B14E29">
        <w:rPr>
          <w:lang w:val="en-US"/>
        </w:rPr>
        <w:t xml:space="preserve"> as criteria</w:t>
      </w:r>
      <w:r w:rsidR="00712226">
        <w:rPr>
          <w:lang w:val="en-US"/>
        </w:rPr>
        <w:t xml:space="preserve"> </w:t>
      </w:r>
      <w:r w:rsidR="00712226">
        <w:rPr>
          <w:lang w:val="en-US"/>
        </w:rPr>
        <w:fldChar w:fldCharType="begin"/>
      </w:r>
      <w:r w:rsidR="00712226">
        <w:rPr>
          <w:lang w:val="en-US"/>
        </w:rPr>
        <w:instrText xml:space="preserve"> ADDIN EN.CITE &lt;EndNote&gt;&lt;Cite&gt;&lt;Author&gt;Association&lt;/Author&gt;&lt;Year&gt;2017&lt;/Year&gt;&lt;RecNum&gt;1019&lt;/RecNum&gt;&lt;DisplayText&gt;(7)&lt;/DisplayText&gt;&lt;record&gt;&lt;rec-number&gt;1019&lt;/rec-number&gt;&lt;foreign-keys&gt;&lt;key app="EN" db-id="a0rvdv5acv5wzre5aw2ves5bss2pr9w22w5x" timestamp="1485445258"&gt;1019&lt;/key&gt;&lt;/foreign-keys&gt;&lt;ref-type name="Journal Article"&gt;17&lt;/ref-type&gt;&lt;contributors&gt;&lt;authors&gt;&lt;author&gt;American Diabetes Association&lt;/author&gt;&lt;/authors&gt;&lt;/contributors&gt;&lt;titles&gt;&lt;title&gt;Classification and Diagnosis of Diabetes. Sec. 2. &lt;/title&gt;&lt;secondary-title&gt;Diabetes Care&lt;/secondary-title&gt;&lt;/titles&gt;&lt;periodical&gt;&lt;full-title&gt;Diabetes Care&lt;/full-title&gt;&lt;/periodical&gt;&lt;pages&gt;S11-S24&lt;/pages&gt;&lt;volume&gt;40&lt;/volume&gt;&lt;number&gt;Supplement 1&lt;/number&gt;&lt;dates&gt;&lt;year&gt;2017&lt;/year&gt;&lt;/dates&gt;&lt;work-type&gt;10.2337/dc17-S005&lt;/work-type&gt;&lt;urls&gt;&lt;related-urls&gt;&lt;url&gt;http://care.diabetesjournals.org/content/40/Supplement_1/S11.abstract&lt;/url&gt;&lt;/related-urls&gt;&lt;/urls&gt;&lt;/record&gt;&lt;/Cite&gt;&lt;/EndNote&gt;</w:instrText>
      </w:r>
      <w:r w:rsidR="00712226">
        <w:rPr>
          <w:lang w:val="en-US"/>
        </w:rPr>
        <w:fldChar w:fldCharType="separate"/>
      </w:r>
      <w:r w:rsidR="00712226">
        <w:rPr>
          <w:noProof/>
          <w:lang w:val="en-US"/>
        </w:rPr>
        <w:t>(7)</w:t>
      </w:r>
      <w:r w:rsidR="00712226">
        <w:rPr>
          <w:lang w:val="en-US"/>
        </w:rPr>
        <w:fldChar w:fldCharType="end"/>
      </w:r>
      <w:r w:rsidR="00712226">
        <w:rPr>
          <w:lang w:val="en-US"/>
        </w:rPr>
        <w:t>.</w:t>
      </w:r>
      <w:r w:rsidR="006A4F8B">
        <w:rPr>
          <w:lang w:val="en-US"/>
        </w:rPr>
        <w:t xml:space="preserve"> </w:t>
      </w:r>
      <w:r w:rsidR="00AC1B45">
        <w:rPr>
          <w:lang w:val="en-US"/>
        </w:rPr>
        <w:t>Prediabetes</w:t>
      </w:r>
      <w:r w:rsidR="00AC1B45" w:rsidRPr="00B14E29">
        <w:rPr>
          <w:lang w:val="en-US"/>
        </w:rPr>
        <w:t xml:space="preserve"> is connected </w:t>
      </w:r>
      <w:r w:rsidR="00AC1B45">
        <w:rPr>
          <w:lang w:val="en-US"/>
        </w:rPr>
        <w:t>to</w:t>
      </w:r>
      <w:r w:rsidR="00AC1B45" w:rsidRPr="00B14E29">
        <w:rPr>
          <w:lang w:val="en-US"/>
        </w:rPr>
        <w:t xml:space="preserve"> </w:t>
      </w:r>
      <w:r w:rsidR="00AC1B45">
        <w:rPr>
          <w:lang w:val="en-US"/>
        </w:rPr>
        <w:t xml:space="preserve">a </w:t>
      </w:r>
      <w:r w:rsidR="00AC1B45" w:rsidRPr="00B14E29">
        <w:rPr>
          <w:lang w:val="en-US"/>
        </w:rPr>
        <w:t xml:space="preserve">high risk for developing diabetes and associated complications </w:t>
      </w:r>
      <w:r w:rsidR="00AC1B45" w:rsidRPr="00B14E29">
        <w:rPr>
          <w:lang w:val="en-US"/>
        </w:rPr>
        <w:fldChar w:fldCharType="begin"/>
      </w:r>
      <w:r w:rsidR="009015A7">
        <w:rPr>
          <w:lang w:val="en-US"/>
        </w:rPr>
        <w:instrText xml:space="preserve"> ADDIN EN.CITE &lt;EndNote&gt;&lt;Cite&gt;&lt;Author&gt;Tabák&lt;/Author&gt;&lt;Year&gt;2012&lt;/Year&gt;&lt;RecNum&gt;950&lt;/RecNum&gt;&lt;DisplayText&gt;(8)&lt;/DisplayText&gt;&lt;record&gt;&lt;rec-number&gt;950&lt;/rec-number&gt;&lt;foreign-keys&gt;&lt;key app="EN" db-id="a0rvdv5acv5wzre5aw2ves5bss2pr9w22w5x" timestamp="1480008955"&gt;950&lt;/key&gt;&lt;/foreign-keys&gt;&lt;ref-type name="Journal Article"&gt;17&lt;/ref-type&gt;&lt;contributors&gt;&lt;authors&gt;&lt;author&gt;Tabák, Adam G.&lt;/author&gt;&lt;author&gt;Herder, Christian&lt;/author&gt;&lt;author&gt;Rathmann, Wolfgang&lt;/author&gt;&lt;author&gt;Brunner, Eric J.&lt;/author&gt;&lt;author&gt;Kivimäki, Mika&lt;/author&gt;&lt;/authors&gt;&lt;/contributors&gt;&lt;titles&gt;&lt;title&gt;Prediabetes: A high-risk state for developing diabetes&lt;/title&gt;&lt;secondary-title&gt;Lancet&lt;/secondary-title&gt;&lt;/titles&gt;&lt;periodical&gt;&lt;full-title&gt;Lancet&lt;/full-title&gt;&lt;/periodical&gt;&lt;pages&gt;2279-2290&lt;/pages&gt;&lt;volume&gt;379&lt;/volume&gt;&lt;number&gt;9833&lt;/number&gt;&lt;dates&gt;&lt;year&gt;2012&lt;/year&gt;&lt;pub-dates&gt;&lt;date&gt;06/09&lt;/date&gt;&lt;/pub-dates&gt;&lt;/dates&gt;&lt;isbn&gt;0140-6736&amp;#xD;1474-547X&lt;/isbn&gt;&lt;accession-num&gt;PMC3891203&lt;/accession-num&gt;&lt;urls&gt;&lt;related-urls&gt;&lt;url&gt;http://www.ncbi.nlm.nih.gov/pmc/articles/PMC3891203/&lt;/url&gt;&lt;/related-urls&gt;&lt;/urls&gt;&lt;electronic-resource-num&gt;10.1016/S0140-6736(12)60283-9&lt;/electronic-resource-num&gt;&lt;remote-database-name&gt;PMC&lt;/remote-database-name&gt;&lt;/record&gt;&lt;/Cite&gt;&lt;/EndNote&gt;</w:instrText>
      </w:r>
      <w:r w:rsidR="00AC1B45" w:rsidRPr="00B14E29">
        <w:rPr>
          <w:lang w:val="en-US"/>
        </w:rPr>
        <w:fldChar w:fldCharType="separate"/>
      </w:r>
      <w:r w:rsidR="009015A7">
        <w:rPr>
          <w:noProof/>
          <w:lang w:val="en-US"/>
        </w:rPr>
        <w:t>(8)</w:t>
      </w:r>
      <w:r w:rsidR="00AC1B45" w:rsidRPr="00B14E29">
        <w:rPr>
          <w:lang w:val="en-US"/>
        </w:rPr>
        <w:fldChar w:fldCharType="end"/>
      </w:r>
      <w:r w:rsidR="00AC1B45">
        <w:rPr>
          <w:lang w:val="en-US"/>
        </w:rPr>
        <w:t xml:space="preserve"> indicating that early</w:t>
      </w:r>
      <w:r w:rsidR="00AC1B45" w:rsidRPr="00B14E29">
        <w:rPr>
          <w:lang w:val="en-US"/>
        </w:rPr>
        <w:t xml:space="preserve"> detection of prediabet</w:t>
      </w:r>
      <w:r w:rsidR="00AC1B45">
        <w:rPr>
          <w:lang w:val="en-US"/>
        </w:rPr>
        <w:t>ic stat</w:t>
      </w:r>
      <w:r w:rsidR="00AC1B45" w:rsidRPr="00B14E29">
        <w:rPr>
          <w:lang w:val="en-US"/>
        </w:rPr>
        <w:t xml:space="preserve">es </w:t>
      </w:r>
      <w:r w:rsidR="00AC1B45">
        <w:rPr>
          <w:lang w:val="en-US"/>
        </w:rPr>
        <w:t xml:space="preserve">followed by immediate </w:t>
      </w:r>
      <w:r w:rsidR="00E8224C">
        <w:rPr>
          <w:lang w:val="en-US"/>
        </w:rPr>
        <w:t xml:space="preserve">lifestyle </w:t>
      </w:r>
      <w:r w:rsidR="00E8224C">
        <w:rPr>
          <w:lang w:val="en-US"/>
        </w:rPr>
        <w:lastRenderedPageBreak/>
        <w:t>interventions including weight reduction, calorie-reduced diets and increased physical activity</w:t>
      </w:r>
      <w:r w:rsidR="00AC1B45">
        <w:rPr>
          <w:lang w:val="en-US"/>
        </w:rPr>
        <w:t xml:space="preserve"> will allow </w:t>
      </w:r>
      <w:r w:rsidR="00AC1B45" w:rsidRPr="00B14E29">
        <w:rPr>
          <w:lang w:val="en-US"/>
        </w:rPr>
        <w:t>preventing or slow</w:t>
      </w:r>
      <w:r w:rsidR="00AC1B45">
        <w:rPr>
          <w:lang w:val="en-US"/>
        </w:rPr>
        <w:t>ing down</w:t>
      </w:r>
      <w:r w:rsidR="00AC1B45" w:rsidRPr="00B14E29">
        <w:rPr>
          <w:lang w:val="en-US"/>
        </w:rPr>
        <w:t xml:space="preserve"> the transition</w:t>
      </w:r>
      <w:r w:rsidR="00AC1B45">
        <w:rPr>
          <w:lang w:val="en-US"/>
        </w:rPr>
        <w:t xml:space="preserve"> from prediabetes </w:t>
      </w:r>
      <w:r w:rsidR="00AC1B45" w:rsidRPr="00B14E29">
        <w:rPr>
          <w:lang w:val="en-US"/>
        </w:rPr>
        <w:t xml:space="preserve">to T2DM </w:t>
      </w:r>
      <w:r w:rsidR="00AC1B45" w:rsidRPr="00B14E29">
        <w:rPr>
          <w:lang w:val="en-US"/>
        </w:rPr>
        <w:fldChar w:fldCharType="begin"/>
      </w:r>
      <w:r w:rsidR="009015A7">
        <w:rPr>
          <w:lang w:val="en-US"/>
        </w:rPr>
        <w:instrText xml:space="preserve"> ADDIN EN.CITE &lt;EndNote&gt;&lt;Cite&gt;&lt;Author&gt;Dunkley&lt;/Author&gt;&lt;Year&gt;2014&lt;/Year&gt;&lt;RecNum&gt;963&lt;/RecNum&gt;&lt;DisplayText&gt;(9)&lt;/DisplayText&gt;&lt;record&gt;&lt;rec-number&gt;963&lt;/rec-number&gt;&lt;foreign-keys&gt;&lt;key app="EN" db-id="a0rvdv5acv5wzre5aw2ves5bss2pr9w22w5x" timestamp="1481208796"&gt;963&lt;/key&gt;&lt;/foreign-keys&gt;&lt;ref-type name="Journal Article"&gt;17&lt;/ref-type&gt;&lt;contributors&gt;&lt;authors&gt;&lt;author&gt;Dunkley, A. J.&lt;/author&gt;&lt;author&gt;Bodicoat, D. H.&lt;/author&gt;&lt;author&gt;Greaves, C. J.&lt;/author&gt;&lt;author&gt;Russell, C.&lt;/author&gt;&lt;author&gt;Yates, T.&lt;/author&gt;&lt;author&gt;Davies, M. J.&lt;/author&gt;&lt;author&gt;Khunti, K.&lt;/author&gt;&lt;/authors&gt;&lt;/contributors&gt;&lt;auth-address&gt;Corresponding author: Alison J. Dunkley, ajd38@le.ac.uk.&lt;/auth-address&gt;&lt;titles&gt;&lt;title&gt;Diabetes prevention in the real world: effectiveness of pragmatic lifestyle interventions for the prevention of type 2 diabetes and of the impact of adherence to guideline recommendations: a systematic review and meta-analysis&lt;/title&gt;&lt;secondary-title&gt;Diabetes Care&lt;/secondary-title&gt;&lt;alt-title&gt;Diabetes care&lt;/alt-title&gt;&lt;/titles&gt;&lt;periodical&gt;&lt;full-title&gt;Diabetes Care&lt;/full-title&gt;&lt;/periodical&gt;&lt;alt-periodical&gt;&lt;full-title&gt;Diabetes Care&lt;/full-title&gt;&lt;/alt-periodical&gt;&lt;pages&gt;922-33&lt;/pages&gt;&lt;volume&gt;37&lt;/volume&gt;&lt;number&gt;4&lt;/number&gt;&lt;edition&gt;2014/03/22&lt;/edition&gt;&lt;keywords&gt;&lt;keyword&gt;Behavior Therapy&lt;/keyword&gt;&lt;keyword&gt;Cost-Benefit Analysis&lt;/keyword&gt;&lt;keyword&gt;Diabetes Mellitus, Type 2/*prevention &amp;amp; control&lt;/keyword&gt;&lt;keyword&gt;*Guideline Adherence&lt;/keyword&gt;&lt;keyword&gt;Health Promotion/*methods&lt;/keyword&gt;&lt;keyword&gt;Humans&lt;/keyword&gt;&lt;keyword&gt;*Life Style&lt;/keyword&gt;&lt;/keywords&gt;&lt;dates&gt;&lt;year&gt;2014&lt;/year&gt;&lt;pub-dates&gt;&lt;date&gt;Apr&lt;/date&gt;&lt;/pub-dates&gt;&lt;/dates&gt;&lt;isbn&gt;0149-5992&lt;/isbn&gt;&lt;accession-num&gt;24652723&lt;/accession-num&gt;&lt;urls&gt;&lt;/urls&gt;&lt;electronic-resource-num&gt;10.2337/dc13-2195&lt;/electronic-resource-num&gt;&lt;remote-database-provider&gt;NLM&lt;/remote-database-provider&gt;&lt;language&gt;eng&lt;/language&gt;&lt;/record&gt;&lt;/Cite&gt;&lt;/EndNote&gt;</w:instrText>
      </w:r>
      <w:r w:rsidR="00AC1B45" w:rsidRPr="00B14E29">
        <w:rPr>
          <w:lang w:val="en-US"/>
        </w:rPr>
        <w:fldChar w:fldCharType="separate"/>
      </w:r>
      <w:r w:rsidR="009015A7">
        <w:rPr>
          <w:noProof/>
          <w:lang w:val="en-US"/>
        </w:rPr>
        <w:t>(9)</w:t>
      </w:r>
      <w:r w:rsidR="00AC1B45" w:rsidRPr="00B14E29">
        <w:rPr>
          <w:lang w:val="en-US"/>
        </w:rPr>
        <w:fldChar w:fldCharType="end"/>
      </w:r>
      <w:r w:rsidR="00AC1B45" w:rsidRPr="00B14E29">
        <w:rPr>
          <w:lang w:val="en-US"/>
        </w:rPr>
        <w:t>.</w:t>
      </w:r>
    </w:p>
    <w:p w14:paraId="4526B7CD" w14:textId="2C749BBB" w:rsidR="00A70644" w:rsidRPr="00B14E29" w:rsidRDefault="00A70644" w:rsidP="000769D3">
      <w:pPr>
        <w:autoSpaceDE w:val="0"/>
        <w:autoSpaceDN w:val="0"/>
        <w:adjustRightInd w:val="0"/>
        <w:spacing w:line="480" w:lineRule="auto"/>
        <w:jc w:val="both"/>
        <w:rPr>
          <w:lang w:val="en-US"/>
        </w:rPr>
      </w:pPr>
      <w:r w:rsidRPr="00B14E29">
        <w:rPr>
          <w:lang w:val="en-US"/>
        </w:rPr>
        <w:t>Current diagnostic criteria for the diagnosis of T2DM include</w:t>
      </w:r>
      <w:r w:rsidR="00325A1D">
        <w:rPr>
          <w:lang w:val="en-US"/>
        </w:rPr>
        <w:t xml:space="preserve"> </w:t>
      </w:r>
      <w:r w:rsidR="00325A1D" w:rsidRPr="00B14E29">
        <w:rPr>
          <w:lang w:val="en-US"/>
        </w:rPr>
        <w:t xml:space="preserve">plasma glucose </w:t>
      </w:r>
      <w:r w:rsidR="00AC1B45">
        <w:rPr>
          <w:lang w:val="en-US"/>
        </w:rPr>
        <w:t xml:space="preserve">levels </w:t>
      </w:r>
      <w:r w:rsidR="00325A1D">
        <w:rPr>
          <w:lang w:val="en-US"/>
        </w:rPr>
        <w:t xml:space="preserve">above the borderline </w:t>
      </w:r>
      <w:r w:rsidR="00AC1B45">
        <w:rPr>
          <w:lang w:val="en-US"/>
        </w:rPr>
        <w:t>concentrations</w:t>
      </w:r>
      <w:r w:rsidR="00325A1D">
        <w:rPr>
          <w:lang w:val="en-US"/>
        </w:rPr>
        <w:t xml:space="preserve"> </w:t>
      </w:r>
      <w:r w:rsidR="00AC1B45">
        <w:rPr>
          <w:lang w:val="en-US"/>
        </w:rPr>
        <w:t>used for</w:t>
      </w:r>
      <w:r w:rsidR="00325A1D">
        <w:rPr>
          <w:lang w:val="en-US"/>
        </w:rPr>
        <w:t xml:space="preserve"> prediabetes, i.e.</w:t>
      </w:r>
      <w:r w:rsidR="00306565">
        <w:rPr>
          <w:lang w:val="en-US"/>
        </w:rPr>
        <w:t>,</w:t>
      </w:r>
      <w:r w:rsidR="00325A1D">
        <w:rPr>
          <w:lang w:val="en-US"/>
        </w:rPr>
        <w:t xml:space="preserve"> FPG </w:t>
      </w:r>
      <w:r w:rsidRPr="00B14E29">
        <w:rPr>
          <w:lang w:val="en-US"/>
        </w:rPr>
        <w:t>≥</w:t>
      </w:r>
      <w:r w:rsidR="00325A1D">
        <w:rPr>
          <w:lang w:val="en-US"/>
        </w:rPr>
        <w:t> </w:t>
      </w:r>
      <w:r w:rsidRPr="00B14E29">
        <w:rPr>
          <w:lang w:val="en-US"/>
        </w:rPr>
        <w:t xml:space="preserve">7.0 mmol/L </w:t>
      </w:r>
      <w:r w:rsidR="00325A1D">
        <w:rPr>
          <w:lang w:val="en-US"/>
        </w:rPr>
        <w:t>(</w:t>
      </w:r>
      <w:r w:rsidR="00325A1D" w:rsidRPr="006525D7">
        <w:rPr>
          <w:lang w:val="en-US"/>
        </w:rPr>
        <w:t>125 mg/dL</w:t>
      </w:r>
      <w:r w:rsidR="00325A1D">
        <w:rPr>
          <w:lang w:val="en-US"/>
        </w:rPr>
        <w:t xml:space="preserve">) </w:t>
      </w:r>
      <w:r w:rsidRPr="00B14E29">
        <w:rPr>
          <w:lang w:val="en-US"/>
        </w:rPr>
        <w:t xml:space="preserve">and </w:t>
      </w:r>
      <w:r w:rsidR="00325A1D">
        <w:rPr>
          <w:lang w:val="en-US"/>
        </w:rPr>
        <w:t>OGTT </w:t>
      </w:r>
      <w:r w:rsidRPr="00B14E29">
        <w:rPr>
          <w:lang w:val="en-US"/>
        </w:rPr>
        <w:t>≥ 11.1 mmol/L</w:t>
      </w:r>
      <w:r w:rsidR="00325A1D">
        <w:rPr>
          <w:lang w:val="en-US"/>
        </w:rPr>
        <w:t xml:space="preserve"> (</w:t>
      </w:r>
      <w:r w:rsidR="00325A1D" w:rsidRPr="006525D7">
        <w:rPr>
          <w:lang w:val="en-US"/>
        </w:rPr>
        <w:t>200 mg/dL</w:t>
      </w:r>
      <w:r w:rsidRPr="00B14E29">
        <w:rPr>
          <w:lang w:val="en-US"/>
        </w:rPr>
        <w:t>)</w:t>
      </w:r>
      <w:r w:rsidR="00EF0E6C">
        <w:rPr>
          <w:lang w:val="en-US"/>
        </w:rPr>
        <w:t xml:space="preserve">, </w:t>
      </w:r>
      <w:r w:rsidR="00AC1B45">
        <w:rPr>
          <w:lang w:val="en-US"/>
        </w:rPr>
        <w:t xml:space="preserve">and </w:t>
      </w:r>
      <w:r w:rsidR="00AC1B45" w:rsidRPr="003D7B77">
        <w:rPr>
          <w:lang w:val="en-US"/>
        </w:rPr>
        <w:t>HbA</w:t>
      </w:r>
      <w:r w:rsidR="00AC1B45" w:rsidRPr="000E67FB">
        <w:rPr>
          <w:vertAlign w:val="subscript"/>
          <w:lang w:val="en-US"/>
        </w:rPr>
        <w:t>1c</w:t>
      </w:r>
      <w:r w:rsidR="00AC1B45" w:rsidRPr="003D7B77">
        <w:rPr>
          <w:lang w:val="en-US"/>
        </w:rPr>
        <w:t xml:space="preserve"> levels ≥ 6.5% </w:t>
      </w:r>
      <w:r w:rsidR="00AC1B45" w:rsidRPr="002230E7">
        <w:rPr>
          <w:lang w:val="en-US"/>
        </w:rPr>
        <w:t>(48 mmol/mol)</w:t>
      </w:r>
      <w:r w:rsidR="00AC1B45">
        <w:rPr>
          <w:lang w:val="en-US"/>
        </w:rPr>
        <w:t xml:space="preserve"> </w:t>
      </w:r>
      <w:r w:rsidR="00AC1B45" w:rsidRPr="00B14E29">
        <w:rPr>
          <w:lang w:val="en-US"/>
        </w:rPr>
        <w:fldChar w:fldCharType="begin"/>
      </w:r>
      <w:r w:rsidR="009015A7">
        <w:rPr>
          <w:lang w:val="en-US"/>
        </w:rPr>
        <w:instrText xml:space="preserve"> ADDIN EN.CITE &lt;EndNote&gt;&lt;Cite&gt;&lt;RecNum&gt;743&lt;/RecNum&gt;&lt;DisplayText&gt;(10; 11)&lt;/DisplayText&gt;&lt;record&gt;&lt;rec-number&gt;743&lt;/rec-number&gt;&lt;foreign-keys&gt;&lt;key app="EN" db-id="a0rvdv5acv5wzre5aw2ves5bss2pr9w22w5x" timestamp="1448962169"&gt;743&lt;/key&gt;&lt;/foreign-keys&gt;&lt;ref-type name="Journal Article"&gt;17&lt;/ref-type&gt;&lt;contributors&gt;&lt;authors&gt;&lt;author&gt;World Health Organization, International Diabetes Federation&lt;/author&gt;&lt;/authors&gt;&lt;/contributors&gt;&lt;titles&gt;&lt;title&gt;Definition and diagnosis of diabetes mellitus and&amp;#xD;intermediate hyperglycaemia: report of a WHO/IDF consultation. Geneva: World Health&amp;#xD;Organization; 2006.&lt;/title&gt;&lt;/titles&gt;&lt;dates&gt;&lt;year&gt;2006&lt;/year&gt;&lt;/dates&gt;&lt;urls&gt;&lt;/urls&gt;&lt;/record&gt;&lt;/Cite&gt;&lt;Cite&gt;&lt;RecNum&gt;745&lt;/RecNum&gt;&lt;record&gt;&lt;rec-number&gt;745&lt;/rec-number&gt;&lt;foreign-keys&gt;&lt;key app="EN" db-id="a0rvdv5acv5wzre5aw2ves5bss2pr9w22w5x" timestamp="1448986321"&gt;745&lt;/key&gt;&lt;/foreign-keys&gt;&lt;ref-type name="Online Multimedia"&gt;48&lt;/ref-type&gt;&lt;contributors&gt;&lt;/contributors&gt;&lt;titles&gt;&lt;title&gt;World Health Organization (WHO), Abbreviated report of a WHO consultation.&amp;#xD;Use of glycated hemoglobin (HbA1c) in the diagnosis if diabetes mellitus. 2011&lt;/title&gt;&lt;/titles&gt;&lt;dates&gt;&lt;/dates&gt;&lt;urls&gt;&lt;/urls&gt;&lt;/record&gt;&lt;/Cite&gt;&lt;/EndNote&gt;</w:instrText>
      </w:r>
      <w:r w:rsidR="00AC1B45" w:rsidRPr="00B14E29">
        <w:rPr>
          <w:lang w:val="en-US"/>
        </w:rPr>
        <w:fldChar w:fldCharType="separate"/>
      </w:r>
      <w:r w:rsidR="009015A7">
        <w:rPr>
          <w:noProof/>
          <w:lang w:val="en-US"/>
        </w:rPr>
        <w:t>(10; 11)</w:t>
      </w:r>
      <w:r w:rsidR="00AC1B45" w:rsidRPr="00B14E29">
        <w:rPr>
          <w:lang w:val="en-US"/>
        </w:rPr>
        <w:fldChar w:fldCharType="end"/>
      </w:r>
      <w:r w:rsidRPr="00B14E29">
        <w:rPr>
          <w:lang w:val="en-US"/>
        </w:rPr>
        <w:t xml:space="preserve">. </w:t>
      </w:r>
      <w:r w:rsidR="00AC1B45">
        <w:rPr>
          <w:lang w:val="en-US"/>
        </w:rPr>
        <w:t>Worryingly</w:t>
      </w:r>
      <w:r w:rsidR="002230E7" w:rsidRPr="00B14E29">
        <w:rPr>
          <w:lang w:val="en-US"/>
        </w:rPr>
        <w:t xml:space="preserve">, </w:t>
      </w:r>
      <w:r w:rsidRPr="00B14E29">
        <w:rPr>
          <w:lang w:val="en-US"/>
        </w:rPr>
        <w:t xml:space="preserve">recent epidemiological studies </w:t>
      </w:r>
      <w:r w:rsidR="002230E7" w:rsidRPr="00B14E29">
        <w:rPr>
          <w:lang w:val="en-US"/>
        </w:rPr>
        <w:t>indicate</w:t>
      </w:r>
      <w:r w:rsidRPr="00B14E29">
        <w:rPr>
          <w:lang w:val="en-US"/>
        </w:rPr>
        <w:t xml:space="preserve"> that </w:t>
      </w:r>
      <w:r w:rsidR="000769D3" w:rsidRPr="00B14E29">
        <w:rPr>
          <w:lang w:val="en-US"/>
        </w:rPr>
        <w:t>HbA</w:t>
      </w:r>
      <w:r w:rsidR="000769D3" w:rsidRPr="00B14E29">
        <w:rPr>
          <w:vertAlign w:val="subscript"/>
          <w:lang w:val="en-US"/>
        </w:rPr>
        <w:t xml:space="preserve">1c </w:t>
      </w:r>
      <w:r w:rsidR="000769D3" w:rsidRPr="00B14E29">
        <w:rPr>
          <w:lang w:val="en-US"/>
        </w:rPr>
        <w:t xml:space="preserve">and FPG </w:t>
      </w:r>
      <w:r w:rsidR="000769D3">
        <w:rPr>
          <w:lang w:val="en-US"/>
        </w:rPr>
        <w:t xml:space="preserve">tests with the </w:t>
      </w:r>
      <w:r w:rsidR="002230E7" w:rsidRPr="00B14E29">
        <w:rPr>
          <w:lang w:val="en-US"/>
        </w:rPr>
        <w:t>current</w:t>
      </w:r>
      <w:r w:rsidR="000769D3">
        <w:rPr>
          <w:lang w:val="en-US"/>
        </w:rPr>
        <w:t>ly applied</w:t>
      </w:r>
      <w:r w:rsidR="002230E7" w:rsidRPr="00B14E29">
        <w:rPr>
          <w:lang w:val="en-US"/>
        </w:rPr>
        <w:t xml:space="preserve"> diagnostic criteria only</w:t>
      </w:r>
      <w:r w:rsidRPr="00B14E29">
        <w:rPr>
          <w:lang w:val="en-US"/>
        </w:rPr>
        <w:t xml:space="preserve"> identify ~30-50%</w:t>
      </w:r>
      <w:r w:rsidR="000769D3">
        <w:rPr>
          <w:lang w:val="en-US"/>
        </w:rPr>
        <w:t xml:space="preserve"> </w:t>
      </w:r>
      <w:r w:rsidRPr="00B14E29">
        <w:rPr>
          <w:lang w:val="en-US"/>
        </w:rPr>
        <w:t xml:space="preserve">of previously undiagnosed T2DM patients </w:t>
      </w:r>
      <w:r w:rsidRPr="00B14E29">
        <w:rPr>
          <w:lang w:val="en-US"/>
        </w:rPr>
        <w:fldChar w:fldCharType="begin">
          <w:fldData xml:space="preserve">PEVuZE5vdGU+PENpdGU+PEF1dGhvcj5CdWVsbDwvQXV0aG9yPjxZZWFyPjIwMDc8L1llYXI+PFJl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</w:fldData>
        </w:fldChar>
      </w:r>
      <w:r w:rsidR="009015A7">
        <w:rPr>
          <w:lang w:val="en-US"/>
        </w:rPr>
        <w:instrText xml:space="preserve"> ADDIN EN.CITE </w:instrText>
      </w:r>
      <w:r w:rsidR="009015A7">
        <w:rPr>
          <w:lang w:val="en-US"/>
        </w:rPr>
        <w:fldChar w:fldCharType="begin">
          <w:fldData xml:space="preserve">PEVuZE5vdGU+PENpdGU+PEF1dGhvcj5CdWVsbDwvQXV0aG9yPjxZZWFyPjIwMDc8L1llYXI+PFJl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</w:fldData>
        </w:fldChar>
      </w:r>
      <w:r w:rsidR="009015A7">
        <w:rPr>
          <w:lang w:val="en-US"/>
        </w:rPr>
        <w:instrText xml:space="preserve"> ADDIN EN.CITE.DATA </w:instrText>
      </w:r>
      <w:r w:rsidR="009015A7">
        <w:rPr>
          <w:lang w:val="en-US"/>
        </w:rPr>
      </w:r>
      <w:r w:rsidR="009015A7">
        <w:rPr>
          <w:lang w:val="en-US"/>
        </w:rPr>
        <w:fldChar w:fldCharType="end"/>
      </w:r>
      <w:r w:rsidRPr="00B14E29">
        <w:rPr>
          <w:lang w:val="en-US"/>
        </w:rPr>
      </w:r>
      <w:r w:rsidRPr="00B14E29">
        <w:rPr>
          <w:lang w:val="en-US"/>
        </w:rPr>
        <w:fldChar w:fldCharType="separate"/>
      </w:r>
      <w:r w:rsidR="009015A7">
        <w:rPr>
          <w:noProof/>
          <w:lang w:val="en-US"/>
        </w:rPr>
        <w:t>(12-16)</w:t>
      </w:r>
      <w:r w:rsidRPr="00B14E29">
        <w:rPr>
          <w:lang w:val="en-US"/>
        </w:rPr>
        <w:fldChar w:fldCharType="end"/>
      </w:r>
      <w:r w:rsidRPr="00B14E29">
        <w:rPr>
          <w:lang w:val="en-US"/>
        </w:rPr>
        <w:t xml:space="preserve">. </w:t>
      </w:r>
      <w:r w:rsidR="00E8224C">
        <w:rPr>
          <w:lang w:val="en-US"/>
        </w:rPr>
        <w:t>In a</w:t>
      </w:r>
      <w:r w:rsidR="002230E7" w:rsidRPr="00B14E29">
        <w:rPr>
          <w:lang w:val="en-US"/>
        </w:rPr>
        <w:t>ddition, HbA</w:t>
      </w:r>
      <w:r w:rsidR="002230E7" w:rsidRPr="00B14E29">
        <w:rPr>
          <w:vertAlign w:val="subscript"/>
          <w:lang w:val="en-US"/>
        </w:rPr>
        <w:t>1c</w:t>
      </w:r>
      <w:r w:rsidR="002230E7" w:rsidRPr="00B14E29">
        <w:rPr>
          <w:lang w:val="en-US"/>
        </w:rPr>
        <w:t xml:space="preserve"> poorly correlates with IFG and IGT</w:t>
      </w:r>
      <w:r w:rsidR="002B60B1" w:rsidRPr="00B14E29">
        <w:rPr>
          <w:lang w:val="en-US"/>
        </w:rPr>
        <w:t xml:space="preserve"> </w:t>
      </w:r>
      <w:r w:rsidR="002B60B1" w:rsidRPr="00B14E29">
        <w:rPr>
          <w:lang w:val="en-US"/>
        </w:rPr>
        <w:fldChar w:fldCharType="begin">
          <w:fldData xml:space="preserve">PEVuZE5vdGU+PENpdGU+PEF1dGhvcj5Hb3NtYW5vdjwvQXV0aG9yPjxZZWFyPjIwMTQ8L1llYXI+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</w:fldData>
        </w:fldChar>
      </w:r>
      <w:r w:rsidR="009015A7">
        <w:rPr>
          <w:lang w:val="en-US"/>
        </w:rPr>
        <w:instrText xml:space="preserve"> ADDIN EN.CITE </w:instrText>
      </w:r>
      <w:r w:rsidR="009015A7">
        <w:rPr>
          <w:lang w:val="en-US"/>
        </w:rPr>
        <w:fldChar w:fldCharType="begin">
          <w:fldData xml:space="preserve">PEVuZE5vdGU+PENpdGU+PEF1dGhvcj5Hb3NtYW5vdjwvQXV0aG9yPjxZZWFyPjIwMTQ8L1llYXI+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</w:fldData>
        </w:fldChar>
      </w:r>
      <w:r w:rsidR="009015A7">
        <w:rPr>
          <w:lang w:val="en-US"/>
        </w:rPr>
        <w:instrText xml:space="preserve"> ADDIN EN.CITE.DATA </w:instrText>
      </w:r>
      <w:r w:rsidR="009015A7">
        <w:rPr>
          <w:lang w:val="en-US"/>
        </w:rPr>
      </w:r>
      <w:r w:rsidR="009015A7">
        <w:rPr>
          <w:lang w:val="en-US"/>
        </w:rPr>
        <w:fldChar w:fldCharType="end"/>
      </w:r>
      <w:r w:rsidR="002B60B1" w:rsidRPr="00B14E29">
        <w:rPr>
          <w:lang w:val="en-US"/>
        </w:rPr>
      </w:r>
      <w:r w:rsidR="002B60B1" w:rsidRPr="00B14E29">
        <w:rPr>
          <w:lang w:val="en-US"/>
        </w:rPr>
        <w:fldChar w:fldCharType="separate"/>
      </w:r>
      <w:r w:rsidR="009015A7">
        <w:rPr>
          <w:noProof/>
          <w:lang w:val="en-US"/>
        </w:rPr>
        <w:t>(17-19)</w:t>
      </w:r>
      <w:r w:rsidR="002B60B1" w:rsidRPr="00B14E29">
        <w:rPr>
          <w:lang w:val="en-US"/>
        </w:rPr>
        <w:fldChar w:fldCharType="end"/>
      </w:r>
      <w:r w:rsidR="002230E7" w:rsidRPr="00B14E29">
        <w:rPr>
          <w:lang w:val="en-US"/>
        </w:rPr>
        <w:t>.</w:t>
      </w:r>
      <w:r w:rsidR="0040107D" w:rsidRPr="00B14E29">
        <w:rPr>
          <w:lang w:val="en-US"/>
        </w:rPr>
        <w:t xml:space="preserve"> </w:t>
      </w:r>
      <w:r w:rsidR="000769D3">
        <w:rPr>
          <w:lang w:val="en-US"/>
        </w:rPr>
        <w:t>Even th</w:t>
      </w:r>
      <w:r w:rsidR="002230E7" w:rsidRPr="00B14E29">
        <w:rPr>
          <w:lang w:val="en-US"/>
        </w:rPr>
        <w:t xml:space="preserve">e diagnosis of prediabetes </w:t>
      </w:r>
      <w:r w:rsidR="000769D3">
        <w:rPr>
          <w:lang w:val="en-US"/>
        </w:rPr>
        <w:t xml:space="preserve">based </w:t>
      </w:r>
      <w:r w:rsidR="002230E7" w:rsidRPr="00B14E29">
        <w:rPr>
          <w:lang w:val="en-US"/>
        </w:rPr>
        <w:t xml:space="preserve">on IFG and IGT </w:t>
      </w:r>
      <w:r w:rsidR="0040107D" w:rsidRPr="00B14E29">
        <w:rPr>
          <w:lang w:val="en-US"/>
        </w:rPr>
        <w:t xml:space="preserve">is still questionable due to the inability of these tests predicting the development of the disease </w:t>
      </w:r>
      <w:r w:rsidR="002B60B1" w:rsidRPr="00B14E29">
        <w:rPr>
          <w:lang w:val="en-US"/>
        </w:rPr>
        <w:t xml:space="preserve">and </w:t>
      </w:r>
      <w:r w:rsidR="000769D3">
        <w:rPr>
          <w:lang w:val="en-US"/>
        </w:rPr>
        <w:t xml:space="preserve">the rather </w:t>
      </w:r>
      <w:r w:rsidR="002230E7" w:rsidRPr="00B14E29">
        <w:rPr>
          <w:lang w:val="en-US"/>
        </w:rPr>
        <w:t>poor reproducibili</w:t>
      </w:r>
      <w:r w:rsidR="0040107D" w:rsidRPr="00B14E29">
        <w:rPr>
          <w:lang w:val="en-US"/>
        </w:rPr>
        <w:t xml:space="preserve">ty in adults and </w:t>
      </w:r>
      <w:r w:rsidR="002230E7" w:rsidRPr="00B14E29">
        <w:rPr>
          <w:lang w:val="en-US"/>
        </w:rPr>
        <w:t>children</w:t>
      </w:r>
      <w:r w:rsidR="002B60B1" w:rsidRPr="00B14E29">
        <w:rPr>
          <w:lang w:val="en-US"/>
        </w:rPr>
        <w:t xml:space="preserve"> </w:t>
      </w:r>
      <w:r w:rsidR="002B60B1" w:rsidRPr="00B14E29">
        <w:rPr>
          <w:lang w:val="en-US"/>
        </w:rPr>
        <w:fldChar w:fldCharType="begin">
          <w:fldData xml:space="preserve">PEVuZE5vdGU+PENpdGU+PEF1dGhvcj5HZW51dGg8L0F1dGhvcj48WWVhcj4yMDA4PC9ZZWFyPjxS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</w:fldData>
        </w:fldChar>
      </w:r>
      <w:r w:rsidR="009015A7">
        <w:rPr>
          <w:lang w:val="en-US"/>
        </w:rPr>
        <w:instrText xml:space="preserve"> ADDIN EN.CITE </w:instrText>
      </w:r>
      <w:r w:rsidR="009015A7">
        <w:rPr>
          <w:lang w:val="en-US"/>
        </w:rPr>
        <w:fldChar w:fldCharType="begin">
          <w:fldData xml:space="preserve">PEVuZE5vdGU+PENpdGU+PEF1dGhvcj5HZW51dGg8L0F1dGhvcj48WWVhcj4yMDA4PC9ZZWFyPjxS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</w:fldData>
        </w:fldChar>
      </w:r>
      <w:r w:rsidR="009015A7">
        <w:rPr>
          <w:lang w:val="en-US"/>
        </w:rPr>
        <w:instrText xml:space="preserve"> ADDIN EN.CITE.DATA </w:instrText>
      </w:r>
      <w:r w:rsidR="009015A7">
        <w:rPr>
          <w:lang w:val="en-US"/>
        </w:rPr>
      </w:r>
      <w:r w:rsidR="009015A7">
        <w:rPr>
          <w:lang w:val="en-US"/>
        </w:rPr>
        <w:fldChar w:fldCharType="end"/>
      </w:r>
      <w:r w:rsidR="002B60B1" w:rsidRPr="00B14E29">
        <w:rPr>
          <w:lang w:val="en-US"/>
        </w:rPr>
      </w:r>
      <w:r w:rsidR="002B60B1" w:rsidRPr="00B14E29">
        <w:rPr>
          <w:lang w:val="en-US"/>
        </w:rPr>
        <w:fldChar w:fldCharType="separate"/>
      </w:r>
      <w:r w:rsidR="009015A7">
        <w:rPr>
          <w:noProof/>
          <w:lang w:val="en-US"/>
        </w:rPr>
        <w:t>(20-22)</w:t>
      </w:r>
      <w:r w:rsidR="002B60B1" w:rsidRPr="00B14E29">
        <w:rPr>
          <w:lang w:val="en-US"/>
        </w:rPr>
        <w:fldChar w:fldCharType="end"/>
      </w:r>
      <w:r w:rsidR="0040107D" w:rsidRPr="00B14E29">
        <w:rPr>
          <w:lang w:val="en-US"/>
        </w:rPr>
        <w:t>.</w:t>
      </w:r>
    </w:p>
    <w:p w14:paraId="35BC621B" w14:textId="33B1C7CC" w:rsidR="00D00EDE" w:rsidRPr="00B14E29" w:rsidRDefault="00D00EDE" w:rsidP="00D00EDE">
      <w:pPr>
        <w:autoSpaceDE w:val="0"/>
        <w:autoSpaceDN w:val="0"/>
        <w:adjustRightInd w:val="0"/>
        <w:spacing w:line="480" w:lineRule="auto"/>
        <w:jc w:val="both"/>
        <w:rPr>
          <w:lang w:val="en-US"/>
        </w:rPr>
      </w:pPr>
      <w:r w:rsidRPr="00B14E29">
        <w:rPr>
          <w:lang w:val="en-US"/>
        </w:rPr>
        <w:t>Besides HbA</w:t>
      </w:r>
      <w:r w:rsidRPr="00B14E29">
        <w:rPr>
          <w:vertAlign w:val="subscript"/>
          <w:lang w:val="en-US"/>
        </w:rPr>
        <w:t>1c</w:t>
      </w:r>
      <w:r w:rsidR="00E8224C">
        <w:rPr>
          <w:lang w:val="en-US"/>
        </w:rPr>
        <w:t>,</w:t>
      </w:r>
      <w:r w:rsidR="00B168E7">
        <w:rPr>
          <w:lang w:val="en-US"/>
        </w:rPr>
        <w:t xml:space="preserve"> </w:t>
      </w:r>
      <w:r w:rsidR="00002070">
        <w:rPr>
          <w:lang w:val="en-US"/>
        </w:rPr>
        <w:t>a well-established</w:t>
      </w:r>
      <w:r w:rsidR="00B168E7">
        <w:rPr>
          <w:lang w:val="en-US"/>
        </w:rPr>
        <w:t xml:space="preserve"> diagnostic marke</w:t>
      </w:r>
      <w:r w:rsidR="00B168E7" w:rsidRPr="00A93696">
        <w:rPr>
          <w:lang w:val="en-US"/>
        </w:rPr>
        <w:t>r</w:t>
      </w:r>
      <w:r w:rsidR="00E8224C">
        <w:rPr>
          <w:lang w:val="en-US"/>
        </w:rPr>
        <w:t xml:space="preserve"> and glucose control monitoring parameter</w:t>
      </w:r>
      <w:r w:rsidR="00EF0F23" w:rsidRPr="00EF0F23">
        <w:rPr>
          <w:lang w:val="en-US"/>
        </w:rPr>
        <w:t xml:space="preserve"> </w:t>
      </w:r>
      <w:r w:rsidR="00EF0F23">
        <w:rPr>
          <w:lang w:val="en-US"/>
        </w:rPr>
        <w:t>determined in red blood cells</w:t>
      </w:r>
      <w:r w:rsidR="00B168E7" w:rsidRPr="00A93696">
        <w:rPr>
          <w:lang w:val="en-US"/>
        </w:rPr>
        <w:t xml:space="preserve">, </w:t>
      </w:r>
      <w:r w:rsidRPr="00A93696">
        <w:rPr>
          <w:lang w:val="en-US"/>
        </w:rPr>
        <w:t xml:space="preserve">glycated serum proteins have been recognized as markers of hyperglycemia </w:t>
      </w:r>
      <w:r w:rsidRPr="00A93696">
        <w:rPr>
          <w:lang w:val="en-US"/>
        </w:rPr>
        <w:fldChar w:fldCharType="begin">
          <w:fldData xml:space="preserve">PEVuZE5vdGU+PENpdGU+PEF1dGhvcj5Bcm1icnVzdGVyPC9BdXRob3I+PFllYXI+MTk4NzwvWWVh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</w:fldData>
        </w:fldChar>
      </w:r>
      <w:r w:rsidR="009015A7">
        <w:rPr>
          <w:lang w:val="en-US"/>
        </w:rPr>
        <w:instrText xml:space="preserve"> ADDIN EN.CITE </w:instrText>
      </w:r>
      <w:r w:rsidR="009015A7">
        <w:rPr>
          <w:lang w:val="en-US"/>
        </w:rPr>
        <w:fldChar w:fldCharType="begin">
          <w:fldData xml:space="preserve">PEVuZE5vdGU+PENpdGU+PEF1dGhvcj5Bcm1icnVzdGVyPC9BdXRob3I+PFllYXI+MTk4NzwvWWVh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</w:fldData>
        </w:fldChar>
      </w:r>
      <w:r w:rsidR="009015A7">
        <w:rPr>
          <w:lang w:val="en-US"/>
        </w:rPr>
        <w:instrText xml:space="preserve"> ADDIN EN.CITE.DATA </w:instrText>
      </w:r>
      <w:r w:rsidR="009015A7">
        <w:rPr>
          <w:lang w:val="en-US"/>
        </w:rPr>
      </w:r>
      <w:r w:rsidR="009015A7">
        <w:rPr>
          <w:lang w:val="en-US"/>
        </w:rPr>
        <w:fldChar w:fldCharType="end"/>
      </w:r>
      <w:r w:rsidRPr="00A93696">
        <w:rPr>
          <w:lang w:val="en-US"/>
        </w:rPr>
      </w:r>
      <w:r w:rsidRPr="00A93696">
        <w:rPr>
          <w:lang w:val="en-US"/>
        </w:rPr>
        <w:fldChar w:fldCharType="separate"/>
      </w:r>
      <w:r w:rsidR="009015A7">
        <w:rPr>
          <w:noProof/>
          <w:lang w:val="en-US"/>
        </w:rPr>
        <w:t>(23-27)</w:t>
      </w:r>
      <w:r w:rsidRPr="00A93696">
        <w:rPr>
          <w:lang w:val="en-US"/>
        </w:rPr>
        <w:fldChar w:fldCharType="end"/>
      </w:r>
      <w:r w:rsidRPr="00A93696">
        <w:rPr>
          <w:lang w:val="en-US"/>
        </w:rPr>
        <w:t xml:space="preserve">. </w:t>
      </w:r>
      <w:r w:rsidR="00002070" w:rsidRPr="00A93696">
        <w:rPr>
          <w:lang w:val="en-US"/>
        </w:rPr>
        <w:t>Due to the rapid turn</w:t>
      </w:r>
      <w:r w:rsidR="00454FE0" w:rsidRPr="00A93696">
        <w:rPr>
          <w:lang w:val="en-US"/>
        </w:rPr>
        <w:t xml:space="preserve">over </w:t>
      </w:r>
      <w:r w:rsidR="00002070" w:rsidRPr="00A93696">
        <w:rPr>
          <w:lang w:val="en-US"/>
        </w:rPr>
        <w:t xml:space="preserve">of serum proteins </w:t>
      </w:r>
      <w:r w:rsidR="00454FE0" w:rsidRPr="00A93696">
        <w:rPr>
          <w:lang w:val="en-US"/>
        </w:rPr>
        <w:t>compar</w:t>
      </w:r>
      <w:r w:rsidR="00002070" w:rsidRPr="00A93696">
        <w:rPr>
          <w:lang w:val="en-US"/>
        </w:rPr>
        <w:t>ed</w:t>
      </w:r>
      <w:r w:rsidR="00454FE0" w:rsidRPr="00A93696">
        <w:rPr>
          <w:lang w:val="en-US"/>
        </w:rPr>
        <w:t xml:space="preserve"> to erythrocytes</w:t>
      </w:r>
      <w:r w:rsidR="009D635D" w:rsidRPr="00A93696">
        <w:rPr>
          <w:lang w:val="en-US"/>
        </w:rPr>
        <w:t xml:space="preserve"> (life span </w:t>
      </w:r>
      <w:r w:rsidR="00002070" w:rsidRPr="00A93696">
        <w:rPr>
          <w:lang w:val="en-US"/>
        </w:rPr>
        <w:t>~4 months</w:t>
      </w:r>
      <w:r w:rsidR="009D635D" w:rsidRPr="00A93696">
        <w:rPr>
          <w:lang w:val="en-US"/>
        </w:rPr>
        <w:t>)</w:t>
      </w:r>
      <w:r w:rsidR="00454FE0" w:rsidRPr="00A93696">
        <w:rPr>
          <w:lang w:val="en-US"/>
        </w:rPr>
        <w:t xml:space="preserve">, glycated proteins reflect mean </w:t>
      </w:r>
      <w:r w:rsidR="00002070" w:rsidRPr="00A93696">
        <w:rPr>
          <w:lang w:val="en-US"/>
        </w:rPr>
        <w:t xml:space="preserve">concentrations of </w:t>
      </w:r>
      <w:r w:rsidR="00454FE0" w:rsidRPr="00A93696">
        <w:rPr>
          <w:lang w:val="en-US"/>
        </w:rPr>
        <w:t xml:space="preserve">glucose </w:t>
      </w:r>
      <w:r w:rsidR="00002070" w:rsidRPr="00A93696">
        <w:rPr>
          <w:lang w:val="en-US"/>
        </w:rPr>
        <w:t xml:space="preserve">in blood </w:t>
      </w:r>
      <w:r w:rsidR="00454FE0" w:rsidRPr="00A93696">
        <w:rPr>
          <w:lang w:val="en-US"/>
        </w:rPr>
        <w:t xml:space="preserve">over </w:t>
      </w:r>
      <w:r w:rsidR="00002070" w:rsidRPr="00A93696">
        <w:rPr>
          <w:lang w:val="en-US"/>
        </w:rPr>
        <w:t xml:space="preserve">a </w:t>
      </w:r>
      <w:r w:rsidR="00454FE0" w:rsidRPr="00A93696">
        <w:rPr>
          <w:lang w:val="en-US"/>
        </w:rPr>
        <w:t xml:space="preserve">shorter period </w:t>
      </w:r>
      <w:r w:rsidR="00002070" w:rsidRPr="00A93696">
        <w:rPr>
          <w:lang w:val="en-US"/>
        </w:rPr>
        <w:t>(</w:t>
      </w:r>
      <w:r w:rsidR="00454FE0" w:rsidRPr="00A93696">
        <w:rPr>
          <w:lang w:val="en-US"/>
        </w:rPr>
        <w:t>days</w:t>
      </w:r>
      <w:r w:rsidR="00002070" w:rsidRPr="00A93696">
        <w:rPr>
          <w:lang w:val="en-US"/>
        </w:rPr>
        <w:t xml:space="preserve"> to </w:t>
      </w:r>
      <w:r w:rsidR="00454FE0" w:rsidRPr="00A93696">
        <w:rPr>
          <w:lang w:val="en-US"/>
        </w:rPr>
        <w:t>weeks</w:t>
      </w:r>
      <w:r w:rsidR="00002070" w:rsidRPr="00A93696">
        <w:rPr>
          <w:lang w:val="en-US"/>
        </w:rPr>
        <w:t>)</w:t>
      </w:r>
      <w:r w:rsidR="00454FE0" w:rsidRPr="00A93696">
        <w:rPr>
          <w:lang w:val="en-US"/>
        </w:rPr>
        <w:t xml:space="preserve"> than HbA</w:t>
      </w:r>
      <w:r w:rsidR="00454FE0" w:rsidRPr="00A93696">
        <w:rPr>
          <w:vertAlign w:val="subscript"/>
          <w:lang w:val="en-US"/>
        </w:rPr>
        <w:t>1c</w:t>
      </w:r>
      <w:r w:rsidR="00454FE0" w:rsidRPr="00A93696">
        <w:rPr>
          <w:lang w:val="en-US"/>
        </w:rPr>
        <w:t xml:space="preserve"> </w:t>
      </w:r>
      <w:r w:rsidR="00454FE0" w:rsidRPr="00A93696">
        <w:rPr>
          <w:lang w:val="en-US"/>
        </w:rPr>
        <w:fldChar w:fldCharType="begin">
          <w:fldData xml:space="preserve">PEVuZE5vdGU+PENpdGU+PEF1dGhvcj5Hb2xkc3RlaW48L0F1dGhvcj48WWVhcj4yMDA0PC9ZZWFy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</w:fldData>
        </w:fldChar>
      </w:r>
      <w:r w:rsidR="009015A7">
        <w:rPr>
          <w:lang w:val="en-US"/>
        </w:rPr>
        <w:instrText xml:space="preserve"> ADDIN EN.CITE </w:instrText>
      </w:r>
      <w:r w:rsidR="009015A7">
        <w:rPr>
          <w:lang w:val="en-US"/>
        </w:rPr>
        <w:fldChar w:fldCharType="begin">
          <w:fldData xml:space="preserve">PEVuZE5vdGU+PENpdGU+PEF1dGhvcj5Hb2xkc3RlaW48L0F1dGhvcj48WWVhcj4yMDA0PC9ZZWFy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</w:fldData>
        </w:fldChar>
      </w:r>
      <w:r w:rsidR="009015A7">
        <w:rPr>
          <w:lang w:val="en-US"/>
        </w:rPr>
        <w:instrText xml:space="preserve"> ADDIN EN.CITE.DATA </w:instrText>
      </w:r>
      <w:r w:rsidR="009015A7">
        <w:rPr>
          <w:lang w:val="en-US"/>
        </w:rPr>
      </w:r>
      <w:r w:rsidR="009015A7">
        <w:rPr>
          <w:lang w:val="en-US"/>
        </w:rPr>
        <w:fldChar w:fldCharType="end"/>
      </w:r>
      <w:r w:rsidR="00454FE0" w:rsidRPr="00A93696">
        <w:rPr>
          <w:lang w:val="en-US"/>
        </w:rPr>
      </w:r>
      <w:r w:rsidR="00454FE0" w:rsidRPr="00A93696">
        <w:rPr>
          <w:lang w:val="en-US"/>
        </w:rPr>
        <w:fldChar w:fldCharType="separate"/>
      </w:r>
      <w:r w:rsidR="009015A7">
        <w:rPr>
          <w:noProof/>
          <w:lang w:val="en-US"/>
        </w:rPr>
        <w:t>(28; 29)</w:t>
      </w:r>
      <w:r w:rsidR="00454FE0" w:rsidRPr="00A93696">
        <w:rPr>
          <w:lang w:val="en-US"/>
        </w:rPr>
        <w:fldChar w:fldCharType="end"/>
      </w:r>
      <w:r w:rsidR="00002070" w:rsidRPr="00A93696">
        <w:rPr>
          <w:lang w:val="en-US"/>
        </w:rPr>
        <w:t>. T</w:t>
      </w:r>
      <w:r w:rsidR="00454FE0" w:rsidRPr="00A93696">
        <w:rPr>
          <w:lang w:val="en-US"/>
        </w:rPr>
        <w:t>hus</w:t>
      </w:r>
      <w:r w:rsidR="00002070" w:rsidRPr="00A93696">
        <w:rPr>
          <w:lang w:val="en-US"/>
        </w:rPr>
        <w:t xml:space="preserve">, they might </w:t>
      </w:r>
      <w:r w:rsidR="00A93696" w:rsidRPr="00A93696">
        <w:rPr>
          <w:lang w:val="en-US"/>
        </w:rPr>
        <w:t xml:space="preserve">be </w:t>
      </w:r>
      <w:r w:rsidR="00E8224C">
        <w:rPr>
          <w:lang w:val="en-US"/>
        </w:rPr>
        <w:t>useful</w:t>
      </w:r>
      <w:r w:rsidR="00E8224C" w:rsidRPr="00A93696">
        <w:rPr>
          <w:lang w:val="en-US"/>
        </w:rPr>
        <w:t xml:space="preserve"> </w:t>
      </w:r>
      <w:r w:rsidR="00A93696" w:rsidRPr="00A93696">
        <w:rPr>
          <w:lang w:val="en-US"/>
        </w:rPr>
        <w:t>biomarkers</w:t>
      </w:r>
      <w:r w:rsidR="00454FE0" w:rsidRPr="00A93696">
        <w:rPr>
          <w:lang w:val="en-US"/>
        </w:rPr>
        <w:t xml:space="preserve"> for monitoring </w:t>
      </w:r>
      <w:r w:rsidR="00A93696" w:rsidRPr="00A93696">
        <w:rPr>
          <w:lang w:val="en-US"/>
        </w:rPr>
        <w:t xml:space="preserve">short-term fluctuations of glucose </w:t>
      </w:r>
      <w:r w:rsidR="00E8224C">
        <w:rPr>
          <w:lang w:val="en-US"/>
        </w:rPr>
        <w:t>plasma concentrations</w:t>
      </w:r>
      <w:r w:rsidR="00454FE0" w:rsidRPr="00A93696">
        <w:rPr>
          <w:lang w:val="en-US"/>
        </w:rPr>
        <w:t xml:space="preserve">. </w:t>
      </w:r>
      <w:r w:rsidR="00B168E7" w:rsidRPr="00A93696">
        <w:rPr>
          <w:lang w:val="en-US"/>
        </w:rPr>
        <w:t>F</w:t>
      </w:r>
      <w:r w:rsidR="00B4448C" w:rsidRPr="00A93696">
        <w:rPr>
          <w:lang w:val="en-US"/>
        </w:rPr>
        <w:t>ructosamin</w:t>
      </w:r>
      <w:r w:rsidR="00B4448C" w:rsidRPr="00B14E29">
        <w:rPr>
          <w:lang w:val="en-US"/>
        </w:rPr>
        <w:t>e and glycated albumin strong</w:t>
      </w:r>
      <w:r w:rsidR="00B168E7">
        <w:rPr>
          <w:lang w:val="en-US"/>
        </w:rPr>
        <w:t>ly</w:t>
      </w:r>
      <w:r w:rsidR="00B4448C" w:rsidRPr="00B14E29">
        <w:rPr>
          <w:lang w:val="en-US"/>
        </w:rPr>
        <w:t xml:space="preserve"> correlat</w:t>
      </w:r>
      <w:r w:rsidR="00B168E7">
        <w:rPr>
          <w:lang w:val="en-US"/>
        </w:rPr>
        <w:t>e</w:t>
      </w:r>
      <w:r w:rsidR="00B4448C" w:rsidRPr="00B14E29">
        <w:rPr>
          <w:lang w:val="en-US"/>
        </w:rPr>
        <w:t xml:space="preserve"> with HbA</w:t>
      </w:r>
      <w:r w:rsidR="00B4448C" w:rsidRPr="00B14E29">
        <w:rPr>
          <w:vertAlign w:val="subscript"/>
          <w:lang w:val="en-US"/>
        </w:rPr>
        <w:t>1c</w:t>
      </w:r>
      <w:r w:rsidR="00107792" w:rsidRPr="00B14E29">
        <w:rPr>
          <w:lang w:val="en-US"/>
        </w:rPr>
        <w:t xml:space="preserve"> and FPG </w:t>
      </w:r>
      <w:r w:rsidR="00107792" w:rsidRPr="00B14E29">
        <w:rPr>
          <w:lang w:val="en-US"/>
        </w:rPr>
        <w:fldChar w:fldCharType="begin">
          <w:fldData xml:space="preserve">PEVuZE5vdGU+PENpdGU+PEF1dGhvcj5BaTwvQXV0aG9yPjxZZWFyPjIwMDk8L1llYXI+PFJlY051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</w:fldData>
        </w:fldChar>
      </w:r>
      <w:r w:rsidR="009015A7">
        <w:rPr>
          <w:lang w:val="en-US"/>
        </w:rPr>
        <w:instrText xml:space="preserve"> ADDIN EN.CITE </w:instrText>
      </w:r>
      <w:r w:rsidR="009015A7">
        <w:rPr>
          <w:lang w:val="en-US"/>
        </w:rPr>
        <w:fldChar w:fldCharType="begin">
          <w:fldData xml:space="preserve">PEVuZE5vdGU+PENpdGU+PEF1dGhvcj5BaTwvQXV0aG9yPjxZZWFyPjIwMDk8L1llYXI+PFJlY051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</w:fldData>
        </w:fldChar>
      </w:r>
      <w:r w:rsidR="009015A7">
        <w:rPr>
          <w:lang w:val="en-US"/>
        </w:rPr>
        <w:instrText xml:space="preserve"> ADDIN EN.CITE.DATA </w:instrText>
      </w:r>
      <w:r w:rsidR="009015A7">
        <w:rPr>
          <w:lang w:val="en-US"/>
        </w:rPr>
      </w:r>
      <w:r w:rsidR="009015A7">
        <w:rPr>
          <w:lang w:val="en-US"/>
        </w:rPr>
        <w:fldChar w:fldCharType="end"/>
      </w:r>
      <w:r w:rsidR="00107792" w:rsidRPr="00B14E29">
        <w:rPr>
          <w:lang w:val="en-US"/>
        </w:rPr>
      </w:r>
      <w:r w:rsidR="00107792" w:rsidRPr="00B14E29">
        <w:rPr>
          <w:lang w:val="en-US"/>
        </w:rPr>
        <w:fldChar w:fldCharType="separate"/>
      </w:r>
      <w:r w:rsidR="009015A7">
        <w:rPr>
          <w:noProof/>
          <w:lang w:val="en-US"/>
        </w:rPr>
        <w:t>(30-34)</w:t>
      </w:r>
      <w:r w:rsidR="00107792" w:rsidRPr="00B14E29">
        <w:rPr>
          <w:lang w:val="en-US"/>
        </w:rPr>
        <w:fldChar w:fldCharType="end"/>
      </w:r>
      <w:r w:rsidR="00B4448C" w:rsidRPr="00B14E29">
        <w:rPr>
          <w:lang w:val="en-US"/>
        </w:rPr>
        <w:t xml:space="preserve">, </w:t>
      </w:r>
      <w:r w:rsidR="00B168E7">
        <w:rPr>
          <w:lang w:val="en-US"/>
        </w:rPr>
        <w:t>but the</w:t>
      </w:r>
      <w:r w:rsidR="00B4448C" w:rsidRPr="00B14E29">
        <w:rPr>
          <w:lang w:val="en-US"/>
        </w:rPr>
        <w:t xml:space="preserve"> lack of </w:t>
      </w:r>
      <w:r w:rsidR="009A3E00" w:rsidRPr="00B14E29">
        <w:rPr>
          <w:lang w:val="en-US"/>
        </w:rPr>
        <w:t>clinical cut-</w:t>
      </w:r>
      <w:r w:rsidR="00B168E7">
        <w:rPr>
          <w:lang w:val="en-US"/>
        </w:rPr>
        <w:t xml:space="preserve">off </w:t>
      </w:r>
      <w:r w:rsidR="009A3E00" w:rsidRPr="00B14E29">
        <w:rPr>
          <w:lang w:val="en-US"/>
        </w:rPr>
        <w:t>points and standardiz</w:t>
      </w:r>
      <w:r w:rsidR="00B168E7">
        <w:rPr>
          <w:lang w:val="en-US"/>
        </w:rPr>
        <w:t>ed</w:t>
      </w:r>
      <w:r w:rsidR="009A3E00" w:rsidRPr="00B14E29">
        <w:rPr>
          <w:lang w:val="en-US"/>
        </w:rPr>
        <w:t xml:space="preserve"> assays </w:t>
      </w:r>
      <w:r w:rsidR="00E8224C">
        <w:rPr>
          <w:lang w:val="en-US"/>
        </w:rPr>
        <w:t>are reasons for low</w:t>
      </w:r>
      <w:r w:rsidR="00852865" w:rsidRPr="00B14E29">
        <w:rPr>
          <w:lang w:val="en-US"/>
        </w:rPr>
        <w:t xml:space="preserve"> </w:t>
      </w:r>
      <w:r w:rsidR="00B168E7">
        <w:rPr>
          <w:lang w:val="en-US"/>
        </w:rPr>
        <w:t>clinical</w:t>
      </w:r>
      <w:r w:rsidR="00852865" w:rsidRPr="00B14E29">
        <w:rPr>
          <w:lang w:val="en-US"/>
        </w:rPr>
        <w:t xml:space="preserve"> acceptance</w:t>
      </w:r>
      <w:r w:rsidR="00756407" w:rsidRPr="00B14E29">
        <w:rPr>
          <w:lang w:val="en-US"/>
        </w:rPr>
        <w:t xml:space="preserve"> </w:t>
      </w:r>
      <w:r w:rsidR="00756407" w:rsidRPr="00B14E29">
        <w:rPr>
          <w:lang w:val="en-US"/>
        </w:rPr>
        <w:fldChar w:fldCharType="begin">
          <w:fldData xml:space="preserve">PEVuZE5vdGU+PENpdGU+PEF1dGhvcj5EYW5lc2U8L0F1dGhvcj48WWVhcj4yMDE1PC9ZZWFyPjxS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</w:fldData>
        </w:fldChar>
      </w:r>
      <w:r w:rsidR="009015A7">
        <w:rPr>
          <w:lang w:val="en-US"/>
        </w:rPr>
        <w:instrText xml:space="preserve"> ADDIN EN.CITE </w:instrText>
      </w:r>
      <w:r w:rsidR="009015A7">
        <w:rPr>
          <w:lang w:val="en-US"/>
        </w:rPr>
        <w:fldChar w:fldCharType="begin">
          <w:fldData xml:space="preserve">PEVuZE5vdGU+PENpdGU+PEF1dGhvcj5EYW5lc2U8L0F1dGhvcj48WWVhcj4yMDE1PC9ZZWFyPjxS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</w:fldData>
        </w:fldChar>
      </w:r>
      <w:r w:rsidR="009015A7">
        <w:rPr>
          <w:lang w:val="en-US"/>
        </w:rPr>
        <w:instrText xml:space="preserve"> ADDIN EN.CITE.DATA </w:instrText>
      </w:r>
      <w:r w:rsidR="009015A7">
        <w:rPr>
          <w:lang w:val="en-US"/>
        </w:rPr>
      </w:r>
      <w:r w:rsidR="009015A7">
        <w:rPr>
          <w:lang w:val="en-US"/>
        </w:rPr>
        <w:fldChar w:fldCharType="end"/>
      </w:r>
      <w:r w:rsidR="00756407" w:rsidRPr="00B14E29">
        <w:rPr>
          <w:lang w:val="en-US"/>
        </w:rPr>
      </w:r>
      <w:r w:rsidR="00756407" w:rsidRPr="00B14E29">
        <w:rPr>
          <w:lang w:val="en-US"/>
        </w:rPr>
        <w:fldChar w:fldCharType="separate"/>
      </w:r>
      <w:r w:rsidR="009015A7">
        <w:rPr>
          <w:noProof/>
          <w:lang w:val="en-US"/>
        </w:rPr>
        <w:t>(29; 35; 36)</w:t>
      </w:r>
      <w:r w:rsidR="00756407" w:rsidRPr="00B14E29">
        <w:rPr>
          <w:lang w:val="en-US"/>
        </w:rPr>
        <w:fldChar w:fldCharType="end"/>
      </w:r>
      <w:r w:rsidR="00852865" w:rsidRPr="00B14E29">
        <w:rPr>
          <w:lang w:val="en-US"/>
        </w:rPr>
        <w:t xml:space="preserve">. </w:t>
      </w:r>
      <w:r w:rsidR="00B168E7">
        <w:rPr>
          <w:lang w:val="en-US"/>
        </w:rPr>
        <w:t xml:space="preserve">This might be attributed to the </w:t>
      </w:r>
      <w:r w:rsidRPr="00B14E29">
        <w:rPr>
          <w:lang w:val="en-US"/>
        </w:rPr>
        <w:t>current</w:t>
      </w:r>
      <w:r w:rsidR="00B168E7">
        <w:rPr>
          <w:lang w:val="en-US"/>
        </w:rPr>
        <w:t>ly applied</w:t>
      </w:r>
      <w:r w:rsidRPr="00B14E29">
        <w:rPr>
          <w:lang w:val="en-US"/>
        </w:rPr>
        <w:t xml:space="preserve"> methods</w:t>
      </w:r>
      <w:r w:rsidR="00B168E7">
        <w:rPr>
          <w:lang w:val="en-US"/>
        </w:rPr>
        <w:t xml:space="preserve"> </w:t>
      </w:r>
      <w:r w:rsidR="009A3E00" w:rsidRPr="00B14E29">
        <w:rPr>
          <w:lang w:val="en-US"/>
        </w:rPr>
        <w:t>determin</w:t>
      </w:r>
      <w:r w:rsidR="00915867">
        <w:rPr>
          <w:lang w:val="en-US"/>
        </w:rPr>
        <w:t>ing</w:t>
      </w:r>
      <w:r w:rsidR="00B168E7">
        <w:rPr>
          <w:lang w:val="en-US"/>
        </w:rPr>
        <w:t xml:space="preserve"> </w:t>
      </w:r>
      <w:r w:rsidRPr="00B14E29">
        <w:rPr>
          <w:lang w:val="en-US"/>
        </w:rPr>
        <w:t xml:space="preserve">overall </w:t>
      </w:r>
      <w:r w:rsidR="00B168E7" w:rsidRPr="00B14E29">
        <w:rPr>
          <w:lang w:val="en-US"/>
        </w:rPr>
        <w:t xml:space="preserve">protein </w:t>
      </w:r>
      <w:r w:rsidRPr="00B14E29">
        <w:rPr>
          <w:lang w:val="en-US"/>
        </w:rPr>
        <w:t xml:space="preserve">glycation degrees, whereas recent </w:t>
      </w:r>
      <w:r w:rsidR="00B256E5">
        <w:rPr>
          <w:lang w:val="en-US"/>
        </w:rPr>
        <w:t>data</w:t>
      </w:r>
      <w:r w:rsidRPr="00B14E29">
        <w:rPr>
          <w:lang w:val="en-US"/>
        </w:rPr>
        <w:t xml:space="preserve"> </w:t>
      </w:r>
      <w:r w:rsidR="00B4448C" w:rsidRPr="00B14E29">
        <w:rPr>
          <w:lang w:val="en-US"/>
        </w:rPr>
        <w:t xml:space="preserve">indicate that </w:t>
      </w:r>
      <w:r w:rsidRPr="00B14E29">
        <w:rPr>
          <w:lang w:val="en-US"/>
        </w:rPr>
        <w:t xml:space="preserve">specific glycation sites in plasma proteins </w:t>
      </w:r>
      <w:r w:rsidR="00E35DBF" w:rsidRPr="00B14E29">
        <w:rPr>
          <w:lang w:val="en-US"/>
        </w:rPr>
        <w:t xml:space="preserve">might </w:t>
      </w:r>
      <w:r w:rsidR="00B256E5">
        <w:rPr>
          <w:lang w:val="en-US"/>
        </w:rPr>
        <w:t>be more favorable</w:t>
      </w:r>
      <w:r w:rsidR="00E35DBF" w:rsidRPr="00B14E29">
        <w:rPr>
          <w:lang w:val="en-US"/>
        </w:rPr>
        <w:t xml:space="preserve"> </w:t>
      </w:r>
      <w:r w:rsidRPr="00B14E29">
        <w:rPr>
          <w:lang w:val="en-US"/>
        </w:rPr>
        <w:t xml:space="preserve">biomarkers for early diagnoses of </w:t>
      </w:r>
      <w:r w:rsidR="00B256E5">
        <w:rPr>
          <w:lang w:val="en-US"/>
        </w:rPr>
        <w:t>T2</w:t>
      </w:r>
      <w:r w:rsidRPr="00B14E29">
        <w:rPr>
          <w:lang w:val="en-US"/>
        </w:rPr>
        <w:t xml:space="preserve">DM </w:t>
      </w:r>
      <w:r w:rsidRPr="00B14E29">
        <w:rPr>
          <w:rFonts w:eastAsia="Calibri"/>
          <w:lang w:val="en-US" w:eastAsia="en-US"/>
        </w:rPr>
        <w:fldChar w:fldCharType="begin">
          <w:fldData xml:space="preserve">PEVuZE5vdGU+PENpdGU+PEF1dGhvcj5Sb25kZWF1PC9BdXRob3I+PFllYXI+MjAxMTwvWWVhcj48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</w:fldData>
        </w:fldChar>
      </w:r>
      <w:r w:rsidR="009015A7">
        <w:rPr>
          <w:rFonts w:eastAsia="Calibri"/>
          <w:lang w:val="en-US" w:eastAsia="en-US"/>
        </w:rPr>
        <w:instrText xml:space="preserve"> ADDIN EN.CITE </w:instrText>
      </w:r>
      <w:r w:rsidR="009015A7">
        <w:rPr>
          <w:rFonts w:eastAsia="Calibri"/>
          <w:lang w:val="en-US" w:eastAsia="en-US"/>
        </w:rPr>
        <w:fldChar w:fldCharType="begin">
          <w:fldData xml:space="preserve">PEVuZE5vdGU+PENpdGU+PEF1dGhvcj5Sb25kZWF1PC9BdXRob3I+PFllYXI+MjAxMTwvWWVhcj48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</w:fldData>
        </w:fldChar>
      </w:r>
      <w:r w:rsidR="009015A7">
        <w:rPr>
          <w:rFonts w:eastAsia="Calibri"/>
          <w:lang w:val="en-US" w:eastAsia="en-US"/>
        </w:rPr>
        <w:instrText xml:space="preserve"> ADDIN EN.CITE.DATA </w:instrText>
      </w:r>
      <w:r w:rsidR="009015A7">
        <w:rPr>
          <w:rFonts w:eastAsia="Calibri"/>
          <w:lang w:val="en-US" w:eastAsia="en-US"/>
        </w:rPr>
      </w:r>
      <w:r w:rsidR="009015A7">
        <w:rPr>
          <w:rFonts w:eastAsia="Calibri"/>
          <w:lang w:val="en-US" w:eastAsia="en-US"/>
        </w:rPr>
        <w:fldChar w:fldCharType="end"/>
      </w:r>
      <w:r w:rsidRPr="00B14E29">
        <w:rPr>
          <w:rFonts w:eastAsia="Calibri"/>
          <w:lang w:val="en-US" w:eastAsia="en-US"/>
        </w:rPr>
      </w:r>
      <w:r w:rsidRPr="00B14E29">
        <w:rPr>
          <w:rFonts w:eastAsia="Calibri"/>
          <w:lang w:val="en-US" w:eastAsia="en-US"/>
        </w:rPr>
        <w:fldChar w:fldCharType="separate"/>
      </w:r>
      <w:r w:rsidR="009015A7">
        <w:rPr>
          <w:rFonts w:eastAsia="Calibri"/>
          <w:noProof/>
          <w:lang w:val="en-US" w:eastAsia="en-US"/>
        </w:rPr>
        <w:t>(37-40)</w:t>
      </w:r>
      <w:r w:rsidRPr="00B14E29">
        <w:rPr>
          <w:rFonts w:eastAsia="Calibri"/>
          <w:lang w:val="en-US" w:eastAsia="en-US"/>
        </w:rPr>
        <w:fldChar w:fldCharType="end"/>
      </w:r>
      <w:r w:rsidRPr="00B14E29">
        <w:rPr>
          <w:lang w:val="en-US"/>
        </w:rPr>
        <w:t xml:space="preserve">. </w:t>
      </w:r>
    </w:p>
    <w:p w14:paraId="444A600E" w14:textId="74666C8C" w:rsidR="00D609E2" w:rsidRPr="00B14E29" w:rsidRDefault="00975A98" w:rsidP="00D00EDE">
      <w:pPr>
        <w:autoSpaceDE w:val="0"/>
        <w:autoSpaceDN w:val="0"/>
        <w:adjustRightInd w:val="0"/>
        <w:spacing w:line="480" w:lineRule="auto"/>
        <w:jc w:val="both"/>
        <w:rPr>
          <w:lang w:val="en-US"/>
        </w:rPr>
      </w:pPr>
      <w:r>
        <w:rPr>
          <w:rFonts w:eastAsia="Calibri"/>
          <w:lang w:val="en-US" w:eastAsia="en-US"/>
        </w:rPr>
        <w:t>Recently,</w:t>
      </w:r>
      <w:r w:rsidR="007B20AE" w:rsidRPr="00B14E29">
        <w:rPr>
          <w:rFonts w:eastAsia="Calibri"/>
          <w:lang w:val="en-US" w:eastAsia="en-US"/>
        </w:rPr>
        <w:t xml:space="preserve"> we </w:t>
      </w:r>
      <w:r>
        <w:rPr>
          <w:rFonts w:eastAsia="Calibri"/>
          <w:lang w:val="en-US" w:eastAsia="en-US"/>
        </w:rPr>
        <w:t>reported</w:t>
      </w:r>
      <w:r w:rsidR="007B20AE" w:rsidRPr="00B14E29">
        <w:rPr>
          <w:rFonts w:eastAsia="Calibri"/>
          <w:lang w:val="en-US" w:eastAsia="en-US"/>
        </w:rPr>
        <w:t xml:space="preserve"> </w:t>
      </w:r>
      <w:r>
        <w:rPr>
          <w:rFonts w:eastAsia="Calibri"/>
          <w:lang w:val="en-US" w:eastAsia="en-US"/>
        </w:rPr>
        <w:t>27</w:t>
      </w:r>
      <w:r w:rsidR="00D1528F" w:rsidRPr="00B14E29">
        <w:rPr>
          <w:rFonts w:eastAsia="Calibri"/>
          <w:lang w:val="en-US" w:eastAsia="en-US"/>
        </w:rPr>
        <w:t xml:space="preserve"> </w:t>
      </w:r>
      <w:r w:rsidR="00D1528F" w:rsidRPr="00B14E29">
        <w:rPr>
          <w:lang w:val="en-US"/>
        </w:rPr>
        <w:t xml:space="preserve">glycation sites </w:t>
      </w:r>
      <w:r>
        <w:rPr>
          <w:lang w:val="en-US"/>
        </w:rPr>
        <w:t>of</w:t>
      </w:r>
      <w:r w:rsidRPr="00975A98">
        <w:rPr>
          <w:lang w:val="en-US"/>
        </w:rPr>
        <w:t xml:space="preserve"> </w:t>
      </w:r>
      <w:r w:rsidRPr="00B14E29">
        <w:rPr>
          <w:lang w:val="en-US"/>
        </w:rPr>
        <w:t>nine</w:t>
      </w:r>
      <w:r w:rsidR="00D1528F" w:rsidRPr="00B14E29">
        <w:rPr>
          <w:lang w:val="en-US"/>
        </w:rPr>
        <w:t xml:space="preserve"> plasma proteins as </w:t>
      </w:r>
      <w:r w:rsidR="00EF0F23">
        <w:rPr>
          <w:lang w:val="en-US"/>
        </w:rPr>
        <w:t xml:space="preserve">markers of </w:t>
      </w:r>
      <w:r w:rsidR="00EF0F23" w:rsidRPr="00B318D8">
        <w:rPr>
          <w:lang w:val="en-US"/>
        </w:rPr>
        <w:t>manifest T2DM</w:t>
      </w:r>
      <w:r w:rsidR="00EF0F23" w:rsidRPr="00B14E29">
        <w:rPr>
          <w:lang w:val="en-US"/>
        </w:rPr>
        <w:t xml:space="preserve"> </w:t>
      </w:r>
      <w:r w:rsidR="00537826" w:rsidRPr="00B14E29">
        <w:rPr>
          <w:lang w:val="en-US"/>
        </w:rPr>
        <w:fldChar w:fldCharType="begin"/>
      </w:r>
      <w:r w:rsidR="009015A7">
        <w:rPr>
          <w:lang w:val="en-US"/>
        </w:rPr>
        <w:instrText xml:space="preserve"> ADDIN EN.CITE &lt;EndNote&gt;&lt;Cite&gt;&lt;Author&gt;Spiller&lt;/Author&gt;&lt;Year&gt;2017&lt;/Year&gt;&lt;RecNum&gt;1190&lt;/RecNum&gt;&lt;DisplayText&gt;(41)&lt;/DisplayText&gt;&lt;record&gt;&lt;rec-number&gt;1190&lt;/rec-number&gt;&lt;foreign-keys&gt;&lt;key app="EN" db-id="a0rvdv5acv5wzre5aw2ves5bss2pr9w22w5x" timestamp="1488272756"&gt;1190&lt;/key&gt;&lt;/foreign-keys&gt;&lt;ref-type name="Journal Article"&gt;17&lt;/ref-type&gt;&lt;contributors&gt;&lt;authors&gt;&lt;author&gt;Spiller, S.&lt;/author&gt;&lt;author&gt;Frolov, A.&lt;/author&gt;&lt;author&gt;Hoffmann, R.&lt;/author&gt;&lt;/authors&gt;&lt;/contributors&gt;&lt;auth-address&gt;Institute of Bioanalytical Chemistry, Faculty of Chemistry and Mineralogy, Universitat Leipzig,. Germany.&lt;/auth-address&gt;&lt;titles&gt;&lt;title&gt;Quantification of specific glycation sites in human serum albumin as prospective type 2 diabetes mellitus biomarkers&lt;/title&gt;&lt;secondary-title&gt;Protein Pept Lett&lt;/secondary-title&gt;&lt;alt-title&gt;Protein and peptide letters&lt;/alt-title&gt;&lt;/titles&gt;&lt;periodical&gt;&lt;full-title&gt;Protein Pept Lett&lt;/full-title&gt;&lt;abbr-1&gt;Protein and peptide letters&lt;/abbr-1&gt;&lt;/periodical&gt;&lt;alt-periodical&gt;&lt;full-title&gt;Protein Pept Lett&lt;/full-title&gt;&lt;abbr-1&gt;Protein and peptide letters&lt;/abbr-1&gt;&lt;/alt-periodical&gt;&lt;pages&gt;(Epub ahead of print)&lt;/pages&gt;&lt;volume&gt;24&lt;/volume&gt;&lt;edition&gt;2017/02/06&lt;/edition&gt;&lt;dates&gt;&lt;year&gt;2017&lt;/year&gt;&lt;pub-dates&gt;&lt;date&gt;Feb 02&lt;/date&gt;&lt;/pub-dates&gt;&lt;/dates&gt;&lt;isbn&gt;0929-8665&lt;/isbn&gt;&lt;accession-num&gt;28155619&lt;/accession-num&gt;&lt;label&gt;[Epub ahead of print]&lt;/label&gt;&lt;urls&gt;&lt;/urls&gt;&lt;electronic-resource-num&gt;10.2174/0929866524666170202124120&lt;/electronic-resource-num&gt;&lt;remote-database-provider&gt;NLM&lt;/remote-database-provider&gt;&lt;language&gt;eng&lt;/language&gt;&lt;/record&gt;&lt;/Cite&gt;&lt;/EndNote&gt;</w:instrText>
      </w:r>
      <w:r w:rsidR="00537826" w:rsidRPr="00B14E29">
        <w:rPr>
          <w:lang w:val="en-US"/>
        </w:rPr>
        <w:fldChar w:fldCharType="separate"/>
      </w:r>
      <w:r w:rsidR="009015A7">
        <w:rPr>
          <w:noProof/>
          <w:lang w:val="en-US"/>
        </w:rPr>
        <w:t>(41)</w:t>
      </w:r>
      <w:r w:rsidR="00537826" w:rsidRPr="00B14E29">
        <w:rPr>
          <w:lang w:val="en-US"/>
        </w:rPr>
        <w:fldChar w:fldCharType="end"/>
      </w:r>
      <w:r w:rsidR="00D1528F" w:rsidRPr="00B14E29">
        <w:rPr>
          <w:lang w:val="en-US"/>
        </w:rPr>
        <w:t xml:space="preserve">. </w:t>
      </w:r>
      <w:r>
        <w:rPr>
          <w:color w:val="131313"/>
          <w:lang w:val="en-US"/>
        </w:rPr>
        <w:t>A</w:t>
      </w:r>
      <w:r w:rsidR="00E35DBF" w:rsidRPr="00B14E29">
        <w:rPr>
          <w:lang w:val="en-US"/>
        </w:rPr>
        <w:t>ll 27</w:t>
      </w:r>
      <w:r>
        <w:rPr>
          <w:lang w:val="en-US"/>
        </w:rPr>
        <w:t xml:space="preserve"> glycation sites </w:t>
      </w:r>
      <w:r w:rsidR="00D609E2" w:rsidRPr="00B14E29">
        <w:rPr>
          <w:lang w:val="en-US"/>
        </w:rPr>
        <w:t xml:space="preserve">were </w:t>
      </w:r>
      <w:r>
        <w:rPr>
          <w:lang w:val="en-US"/>
        </w:rPr>
        <w:t xml:space="preserve">present at </w:t>
      </w:r>
      <w:r w:rsidR="00D609E2" w:rsidRPr="00B14E29">
        <w:rPr>
          <w:lang w:val="en-US"/>
        </w:rPr>
        <w:t xml:space="preserve">significantly higher </w:t>
      </w:r>
      <w:r>
        <w:rPr>
          <w:lang w:val="en-US"/>
        </w:rPr>
        <w:t xml:space="preserve">levels </w:t>
      </w:r>
      <w:r w:rsidR="00D609E2" w:rsidRPr="00B14E29">
        <w:rPr>
          <w:lang w:val="en-US"/>
        </w:rPr>
        <w:t>in</w:t>
      </w:r>
      <w:r w:rsidR="001F02B3">
        <w:rPr>
          <w:lang w:val="en-US"/>
        </w:rPr>
        <w:t xml:space="preserve"> samples from patients with</w:t>
      </w:r>
      <w:r w:rsidR="00D609E2" w:rsidRPr="00B14E29">
        <w:rPr>
          <w:lang w:val="en-US"/>
        </w:rPr>
        <w:t xml:space="preserve"> T2DM </w:t>
      </w:r>
      <w:r w:rsidR="001F02B3">
        <w:rPr>
          <w:lang w:val="en-US"/>
        </w:rPr>
        <w:t xml:space="preserve">compared to </w:t>
      </w:r>
      <w:r w:rsidR="00183F27">
        <w:rPr>
          <w:lang w:val="en-US"/>
        </w:rPr>
        <w:t>age- and body mass index (BMI)-matched</w:t>
      </w:r>
      <w:r w:rsidR="00183F27" w:rsidRPr="00B14E29">
        <w:rPr>
          <w:lang w:val="en-US"/>
        </w:rPr>
        <w:t xml:space="preserve"> </w:t>
      </w:r>
      <w:r w:rsidR="00D609E2" w:rsidRPr="00B14E29">
        <w:rPr>
          <w:lang w:val="en-US"/>
        </w:rPr>
        <w:t xml:space="preserve">control </w:t>
      </w:r>
      <w:r w:rsidR="001F02B3">
        <w:rPr>
          <w:lang w:val="en-US"/>
        </w:rPr>
        <w:lastRenderedPageBreak/>
        <w:t>individuals</w:t>
      </w:r>
      <w:r w:rsidR="00183F27">
        <w:rPr>
          <w:lang w:val="en-US"/>
        </w:rPr>
        <w:t>.</w:t>
      </w:r>
      <w:r w:rsidR="00D609E2" w:rsidRPr="00B14E29">
        <w:rPr>
          <w:lang w:val="en-US"/>
        </w:rPr>
        <w:t xml:space="preserve"> </w:t>
      </w:r>
      <w:r>
        <w:rPr>
          <w:lang w:val="en-US"/>
        </w:rPr>
        <w:t>When combined</w:t>
      </w:r>
      <w:r w:rsidR="007A6CD4" w:rsidRPr="00B14E29">
        <w:rPr>
          <w:lang w:val="en-US"/>
        </w:rPr>
        <w:t xml:space="preserve"> </w:t>
      </w:r>
      <w:r w:rsidR="00D1528F" w:rsidRPr="00B14E29">
        <w:rPr>
          <w:lang w:val="en-US"/>
        </w:rPr>
        <w:t>with established diagnostic criteria, i.e.</w:t>
      </w:r>
      <w:r>
        <w:rPr>
          <w:lang w:val="en-US"/>
        </w:rPr>
        <w:t>,</w:t>
      </w:r>
      <w:r w:rsidR="00D1528F" w:rsidRPr="00B14E29">
        <w:rPr>
          <w:lang w:val="en-US"/>
        </w:rPr>
        <w:t xml:space="preserve"> HbA</w:t>
      </w:r>
      <w:r w:rsidR="00D1528F" w:rsidRPr="00B14E29">
        <w:rPr>
          <w:vertAlign w:val="subscript"/>
          <w:lang w:val="en-US"/>
        </w:rPr>
        <w:t>1c</w:t>
      </w:r>
      <w:r w:rsidR="00E35DBF" w:rsidRPr="00B14E29">
        <w:rPr>
          <w:lang w:val="en-US"/>
        </w:rPr>
        <w:t xml:space="preserve"> and FPG</w:t>
      </w:r>
      <w:r w:rsidR="007A6CD4" w:rsidRPr="00B14E29">
        <w:rPr>
          <w:lang w:val="en-US"/>
        </w:rPr>
        <w:t xml:space="preserve">, </w:t>
      </w:r>
      <w:r>
        <w:rPr>
          <w:lang w:val="en-US"/>
        </w:rPr>
        <w:t xml:space="preserve">the </w:t>
      </w:r>
      <w:r w:rsidR="00D1528F" w:rsidRPr="00B14E29">
        <w:rPr>
          <w:lang w:val="en-US"/>
        </w:rPr>
        <w:t>diagnostic accurac</w:t>
      </w:r>
      <w:r>
        <w:rPr>
          <w:lang w:val="en-US"/>
        </w:rPr>
        <w:t xml:space="preserve">ies </w:t>
      </w:r>
      <w:r w:rsidR="00915867">
        <w:rPr>
          <w:lang w:val="en-US"/>
        </w:rPr>
        <w:t>improved</w:t>
      </w:r>
      <w:r>
        <w:rPr>
          <w:lang w:val="en-US"/>
        </w:rPr>
        <w:t xml:space="preserve"> significantly</w:t>
      </w:r>
      <w:r w:rsidR="00D1528F" w:rsidRPr="00B14E29">
        <w:rPr>
          <w:lang w:val="en-US"/>
        </w:rPr>
        <w:t xml:space="preserve">. Interestingly, </w:t>
      </w:r>
      <w:r w:rsidR="00D1528F" w:rsidRPr="00B14E29">
        <w:rPr>
          <w:color w:val="131313"/>
          <w:lang w:val="en-US"/>
        </w:rPr>
        <w:t>glycation site</w:t>
      </w:r>
      <w:r w:rsidR="00D1528F" w:rsidRPr="00B14E29">
        <w:rPr>
          <w:lang w:val="en-US"/>
        </w:rPr>
        <w:t xml:space="preserve"> Lys141 of haptoglobin (HP K141) provid</w:t>
      </w:r>
      <w:r w:rsidR="00D609E2" w:rsidRPr="00B14E29">
        <w:rPr>
          <w:lang w:val="en-US"/>
        </w:rPr>
        <w:t>ed</w:t>
      </w:r>
      <w:r w:rsidR="00D1528F" w:rsidRPr="00B14E29">
        <w:rPr>
          <w:lang w:val="en-US"/>
        </w:rPr>
        <w:t xml:space="preserve"> the best sensitivities </w:t>
      </w:r>
      <w:r w:rsidR="002901FC">
        <w:rPr>
          <w:lang w:val="en-US"/>
        </w:rPr>
        <w:t>of ~94% and ~78%</w:t>
      </w:r>
      <w:r w:rsidR="002901FC" w:rsidRPr="002901FC">
        <w:rPr>
          <w:lang w:val="en-US"/>
        </w:rPr>
        <w:t xml:space="preserve"> </w:t>
      </w:r>
      <w:r w:rsidR="002901FC" w:rsidRPr="00B14E29">
        <w:rPr>
          <w:lang w:val="en-US"/>
        </w:rPr>
        <w:t>when combined with HbA</w:t>
      </w:r>
      <w:r w:rsidR="002901FC" w:rsidRPr="00B14E29">
        <w:rPr>
          <w:vertAlign w:val="subscript"/>
          <w:lang w:val="en-US"/>
        </w:rPr>
        <w:t>1c</w:t>
      </w:r>
      <w:r w:rsidR="002901FC" w:rsidRPr="00B14E29">
        <w:rPr>
          <w:rFonts w:eastAsia="Calibri"/>
          <w:lang w:val="en-US" w:eastAsia="en-US"/>
        </w:rPr>
        <w:t xml:space="preserve"> and FPG levels</w:t>
      </w:r>
      <w:r w:rsidR="002901FC">
        <w:rPr>
          <w:rFonts w:eastAsia="Calibri"/>
          <w:lang w:val="en-US" w:eastAsia="en-US"/>
        </w:rPr>
        <w:t xml:space="preserve">, respectively, </w:t>
      </w:r>
      <w:r w:rsidR="00D1528F" w:rsidRPr="00B14E29">
        <w:rPr>
          <w:lang w:val="en-US"/>
        </w:rPr>
        <w:t xml:space="preserve">and </w:t>
      </w:r>
      <w:r w:rsidR="002901FC">
        <w:rPr>
          <w:lang w:val="en-US"/>
        </w:rPr>
        <w:t xml:space="preserve">a </w:t>
      </w:r>
      <w:r w:rsidR="00D1528F" w:rsidRPr="00B14E29">
        <w:rPr>
          <w:lang w:val="en-US"/>
        </w:rPr>
        <w:t xml:space="preserve">specificity </w:t>
      </w:r>
      <w:r w:rsidR="002901FC">
        <w:rPr>
          <w:lang w:val="en-US"/>
        </w:rPr>
        <w:t>of ~98%</w:t>
      </w:r>
      <w:r w:rsidR="00D1528F" w:rsidRPr="00B14E29">
        <w:rPr>
          <w:lang w:val="en-US"/>
        </w:rPr>
        <w:t>.</w:t>
      </w:r>
      <w:r w:rsidR="007A6CD4" w:rsidRPr="00B14E29">
        <w:rPr>
          <w:lang w:val="en-US"/>
        </w:rPr>
        <w:t xml:space="preserve"> </w:t>
      </w:r>
    </w:p>
    <w:p w14:paraId="6F964AD9" w14:textId="4131A0C2" w:rsidR="002A5EF4" w:rsidRPr="00B14E29" w:rsidRDefault="006A4F8B" w:rsidP="002A5EF4">
      <w:pPr>
        <w:autoSpaceDE w:val="0"/>
        <w:autoSpaceDN w:val="0"/>
        <w:adjustRightInd w:val="0"/>
        <w:spacing w:line="480" w:lineRule="auto"/>
        <w:jc w:val="both"/>
        <w:rPr>
          <w:lang w:val="en-US"/>
        </w:rPr>
      </w:pPr>
      <w:r w:rsidRPr="006A4F8B">
        <w:rPr>
          <w:lang w:val="en-US"/>
        </w:rPr>
        <w:t>Here we extend</w:t>
      </w:r>
      <w:r w:rsidR="00915867">
        <w:rPr>
          <w:lang w:val="en-US"/>
        </w:rPr>
        <w:t>ed</w:t>
      </w:r>
      <w:r w:rsidRPr="006A4F8B">
        <w:rPr>
          <w:lang w:val="en-US"/>
        </w:rPr>
        <w:t xml:space="preserve"> </w:t>
      </w:r>
      <w:r w:rsidR="00915867">
        <w:rPr>
          <w:lang w:val="en-US"/>
        </w:rPr>
        <w:t>our recent</w:t>
      </w:r>
      <w:r w:rsidRPr="006A4F8B">
        <w:rPr>
          <w:lang w:val="en-US"/>
        </w:rPr>
        <w:t xml:space="preserve"> </w:t>
      </w:r>
      <w:r w:rsidR="007A6CD4" w:rsidRPr="006A4F8B">
        <w:rPr>
          <w:lang w:val="en-US"/>
        </w:rPr>
        <w:t xml:space="preserve">study </w:t>
      </w:r>
      <w:r w:rsidR="003918DE">
        <w:rPr>
          <w:lang w:val="en-US"/>
        </w:rPr>
        <w:t>by</w:t>
      </w:r>
      <w:r w:rsidR="007A6CD4" w:rsidRPr="006A4F8B">
        <w:rPr>
          <w:lang w:val="en-US"/>
        </w:rPr>
        <w:t xml:space="preserve"> </w:t>
      </w:r>
      <w:r w:rsidR="002901FC" w:rsidRPr="006A4F8B">
        <w:rPr>
          <w:lang w:val="en-US"/>
        </w:rPr>
        <w:t>explor</w:t>
      </w:r>
      <w:r w:rsidR="003918DE">
        <w:rPr>
          <w:lang w:val="en-US"/>
        </w:rPr>
        <w:t>ing</w:t>
      </w:r>
      <w:r w:rsidR="002901FC" w:rsidRPr="006A4F8B">
        <w:rPr>
          <w:lang w:val="en-US"/>
        </w:rPr>
        <w:t xml:space="preserve"> the diagnostic value of </w:t>
      </w:r>
      <w:r w:rsidRPr="006A4F8B">
        <w:rPr>
          <w:rFonts w:eastAsia="Calibri"/>
          <w:lang w:val="en-US" w:eastAsia="en-US"/>
        </w:rPr>
        <w:t xml:space="preserve">29 </w:t>
      </w:r>
      <w:r w:rsidR="002901FC" w:rsidRPr="006A4F8B">
        <w:rPr>
          <w:lang w:val="en-US"/>
        </w:rPr>
        <w:t xml:space="preserve">glycation sites </w:t>
      </w:r>
      <w:r w:rsidRPr="006A4F8B">
        <w:rPr>
          <w:rFonts w:eastAsia="Calibri"/>
          <w:lang w:val="en-US" w:eastAsia="en-US"/>
        </w:rPr>
        <w:t>originating from ten plasma proteins</w:t>
      </w:r>
      <w:r w:rsidRPr="006A4F8B">
        <w:rPr>
          <w:lang w:val="en-US"/>
        </w:rPr>
        <w:t xml:space="preserve"> </w:t>
      </w:r>
      <w:r w:rsidR="002901FC" w:rsidRPr="006A4F8B">
        <w:rPr>
          <w:lang w:val="en-US"/>
        </w:rPr>
        <w:t xml:space="preserve">for </w:t>
      </w:r>
      <w:r w:rsidR="007A6CD4" w:rsidRPr="006A4F8B">
        <w:rPr>
          <w:lang w:val="en-US"/>
        </w:rPr>
        <w:t>prediabet</w:t>
      </w:r>
      <w:r w:rsidR="002901FC" w:rsidRPr="006A4F8B">
        <w:rPr>
          <w:lang w:val="en-US"/>
        </w:rPr>
        <w:t>es</w:t>
      </w:r>
      <w:r w:rsidR="007A6CD4" w:rsidRPr="006A4F8B">
        <w:rPr>
          <w:lang w:val="en-US"/>
        </w:rPr>
        <w:t xml:space="preserve"> and long-term controlled T2DM patients</w:t>
      </w:r>
      <w:r w:rsidR="00634CF8" w:rsidRPr="006A4F8B">
        <w:rPr>
          <w:lang w:val="en-US"/>
        </w:rPr>
        <w:t>. The</w:t>
      </w:r>
      <w:r w:rsidR="002A5EF4" w:rsidRPr="006A4F8B">
        <w:rPr>
          <w:rFonts w:eastAsia="Calibri"/>
          <w:lang w:val="en-US" w:eastAsia="en-US"/>
        </w:rPr>
        <w:t xml:space="preserve"> glycation sites </w:t>
      </w:r>
      <w:r w:rsidR="002901FC" w:rsidRPr="006A4F8B">
        <w:rPr>
          <w:rFonts w:eastAsia="Calibri"/>
          <w:lang w:val="en-US" w:eastAsia="en-US"/>
        </w:rPr>
        <w:t xml:space="preserve">were quantified </w:t>
      </w:r>
      <w:r w:rsidR="001F1C4F" w:rsidRPr="006A4F8B">
        <w:rPr>
          <w:rFonts w:eastAsia="Calibri"/>
          <w:lang w:val="en-US" w:eastAsia="en-US"/>
        </w:rPr>
        <w:t>in</w:t>
      </w:r>
      <w:r w:rsidR="00075D9D" w:rsidRPr="006A4F8B">
        <w:rPr>
          <w:rFonts w:eastAsia="Calibri"/>
          <w:lang w:val="en-US" w:eastAsia="en-US"/>
        </w:rPr>
        <w:t xml:space="preserve"> 48 samples </w:t>
      </w:r>
      <w:r w:rsidR="002901FC" w:rsidRPr="006A4F8B">
        <w:rPr>
          <w:rFonts w:eastAsia="Calibri"/>
          <w:lang w:val="en-US" w:eastAsia="en-US"/>
        </w:rPr>
        <w:t xml:space="preserve">obtained </w:t>
      </w:r>
      <w:r w:rsidR="00075D9D" w:rsidRPr="006A4F8B">
        <w:rPr>
          <w:rFonts w:eastAsia="Calibri"/>
          <w:lang w:val="en-US" w:eastAsia="en-US"/>
        </w:rPr>
        <w:t xml:space="preserve">from </w:t>
      </w:r>
      <w:r w:rsidR="00075D9D" w:rsidRPr="006A4F8B">
        <w:rPr>
          <w:color w:val="131313"/>
          <w:lang w:val="en-US"/>
        </w:rPr>
        <w:t>l</w:t>
      </w:r>
      <w:r w:rsidR="00634CF8" w:rsidRPr="006A4F8B">
        <w:rPr>
          <w:color w:val="131313"/>
          <w:lang w:val="en-US"/>
        </w:rPr>
        <w:t>ong-term controlled</w:t>
      </w:r>
      <w:r w:rsidR="002A5EF4" w:rsidRPr="006A4F8B">
        <w:rPr>
          <w:color w:val="131313"/>
          <w:lang w:val="en-US"/>
        </w:rPr>
        <w:t xml:space="preserve"> T2D</w:t>
      </w:r>
      <w:r w:rsidR="00430802" w:rsidRPr="006A4F8B">
        <w:rPr>
          <w:color w:val="131313"/>
          <w:lang w:val="en-US"/>
        </w:rPr>
        <w:t>M</w:t>
      </w:r>
      <w:r w:rsidR="00634CF8" w:rsidRPr="006A4F8B">
        <w:rPr>
          <w:color w:val="131313"/>
          <w:lang w:val="en-US"/>
        </w:rPr>
        <w:t xml:space="preserve"> patients,</w:t>
      </w:r>
      <w:r w:rsidR="002901FC" w:rsidRPr="006A4F8B">
        <w:rPr>
          <w:color w:val="131313"/>
          <w:lang w:val="en-US"/>
        </w:rPr>
        <w:t xml:space="preserve"> 20 individuals</w:t>
      </w:r>
      <w:r w:rsidR="00183F27" w:rsidRPr="006A4F8B">
        <w:rPr>
          <w:color w:val="131313"/>
          <w:lang w:val="en-US"/>
        </w:rPr>
        <w:t xml:space="preserve"> with prediabetes</w:t>
      </w:r>
      <w:r w:rsidR="002901FC" w:rsidRPr="006A4F8B">
        <w:rPr>
          <w:color w:val="131313"/>
          <w:lang w:val="en-US"/>
        </w:rPr>
        <w:t>, and</w:t>
      </w:r>
      <w:r w:rsidR="00634CF8" w:rsidRPr="006A4F8B">
        <w:rPr>
          <w:color w:val="131313"/>
          <w:lang w:val="en-US"/>
        </w:rPr>
        <w:t xml:space="preserve"> </w:t>
      </w:r>
      <w:r w:rsidR="00075D9D" w:rsidRPr="006A4F8B">
        <w:rPr>
          <w:color w:val="131313"/>
          <w:lang w:val="en-US"/>
        </w:rPr>
        <w:t xml:space="preserve">48 </w:t>
      </w:r>
      <w:r w:rsidR="003918DE">
        <w:rPr>
          <w:color w:val="131313"/>
          <w:lang w:val="en-US"/>
        </w:rPr>
        <w:t>normoglycemic individuals</w:t>
      </w:r>
      <w:r w:rsidR="00634CF8" w:rsidRPr="006A4F8B">
        <w:rPr>
          <w:color w:val="131313"/>
          <w:lang w:val="en-US"/>
        </w:rPr>
        <w:t>.</w:t>
      </w:r>
      <w:r w:rsidR="002A5EF4" w:rsidRPr="00B14E29">
        <w:rPr>
          <w:color w:val="131313"/>
          <w:lang w:val="en-US"/>
        </w:rPr>
        <w:t xml:space="preserve"> </w:t>
      </w:r>
    </w:p>
    <w:p w14:paraId="454E1493" w14:textId="77777777" w:rsidR="0090019D" w:rsidRPr="00B14E29" w:rsidRDefault="0090019D" w:rsidP="00FC331B">
      <w:pPr>
        <w:autoSpaceDE w:val="0"/>
        <w:autoSpaceDN w:val="0"/>
        <w:adjustRightInd w:val="0"/>
        <w:spacing w:line="360" w:lineRule="auto"/>
        <w:jc w:val="both"/>
        <w:rPr>
          <w:rFonts w:eastAsia="Calibri"/>
          <w:b/>
          <w:lang w:val="en-US" w:eastAsia="en-US"/>
        </w:rPr>
      </w:pPr>
    </w:p>
    <w:p w14:paraId="36B54B46" w14:textId="77777777" w:rsidR="00183F27" w:rsidRDefault="00183F27" w:rsidP="00FC331B">
      <w:pPr>
        <w:spacing w:line="360" w:lineRule="auto"/>
        <w:jc w:val="both"/>
        <w:rPr>
          <w:b/>
          <w:lang w:val="en-US"/>
        </w:rPr>
      </w:pPr>
    </w:p>
    <w:p w14:paraId="5F7824A4" w14:textId="77777777" w:rsidR="000C46A6" w:rsidRPr="00B14E29" w:rsidRDefault="000C46A6" w:rsidP="00FC331B">
      <w:pPr>
        <w:spacing w:line="360" w:lineRule="auto"/>
        <w:jc w:val="both"/>
        <w:rPr>
          <w:b/>
          <w:lang w:val="en-US"/>
        </w:rPr>
      </w:pPr>
      <w:r w:rsidRPr="00B14E29">
        <w:rPr>
          <w:b/>
          <w:lang w:val="en-US"/>
        </w:rPr>
        <w:t>Research design and methods</w:t>
      </w:r>
    </w:p>
    <w:p w14:paraId="79A41FA5" w14:textId="7AB70CD5" w:rsidR="00F67261" w:rsidRPr="00B14E29" w:rsidRDefault="00183F27" w:rsidP="00FC331B">
      <w:pPr>
        <w:spacing w:line="360" w:lineRule="auto"/>
        <w:jc w:val="both"/>
        <w:rPr>
          <w:i/>
          <w:lang w:val="en-US"/>
        </w:rPr>
      </w:pPr>
      <w:r>
        <w:rPr>
          <w:i/>
          <w:lang w:val="en-US"/>
        </w:rPr>
        <w:t>Study participants</w:t>
      </w:r>
    </w:p>
    <w:p w14:paraId="1F3D6B46" w14:textId="768D190D" w:rsidR="00AA5945" w:rsidRDefault="00A1541F" w:rsidP="00B51C2E">
      <w:pPr>
        <w:tabs>
          <w:tab w:val="left" w:pos="1260"/>
        </w:tabs>
        <w:autoSpaceDE w:val="0"/>
        <w:autoSpaceDN w:val="0"/>
        <w:adjustRightInd w:val="0"/>
        <w:spacing w:line="480" w:lineRule="auto"/>
        <w:jc w:val="both"/>
        <w:rPr>
          <w:lang w:val="en-US"/>
        </w:rPr>
      </w:pPr>
      <w:r>
        <w:rPr>
          <w:color w:val="131313"/>
          <w:lang w:val="en-US"/>
        </w:rPr>
        <w:t>Forty-eight</w:t>
      </w:r>
      <w:r w:rsidR="00075D9D" w:rsidRPr="00B14E29">
        <w:rPr>
          <w:color w:val="131313"/>
          <w:lang w:val="en-US"/>
        </w:rPr>
        <w:t xml:space="preserve"> </w:t>
      </w:r>
      <w:r w:rsidR="00183F27" w:rsidRPr="00B14E29">
        <w:rPr>
          <w:color w:val="131313"/>
          <w:lang w:val="en-US"/>
        </w:rPr>
        <w:t>patients</w:t>
      </w:r>
      <w:r w:rsidR="00183F27">
        <w:rPr>
          <w:color w:val="131313"/>
          <w:lang w:val="en-US"/>
        </w:rPr>
        <w:t xml:space="preserve"> with a duration of T2DM for</w:t>
      </w:r>
      <w:r w:rsidR="00EF0F23">
        <w:rPr>
          <w:color w:val="131313"/>
          <w:lang w:val="en-US"/>
        </w:rPr>
        <w:t xml:space="preserve"> </w:t>
      </w:r>
      <w:r w:rsidR="00075D9D" w:rsidRPr="00B14E29">
        <w:rPr>
          <w:color w:val="131313"/>
          <w:lang w:val="en-US"/>
        </w:rPr>
        <w:t>&gt;</w:t>
      </w:r>
      <w:r w:rsidR="00155043">
        <w:rPr>
          <w:color w:val="131313"/>
          <w:lang w:val="en-US"/>
        </w:rPr>
        <w:t> </w:t>
      </w:r>
      <w:r w:rsidR="00075D9D" w:rsidRPr="00B14E29">
        <w:rPr>
          <w:color w:val="131313"/>
          <w:lang w:val="en-US"/>
        </w:rPr>
        <w:t xml:space="preserve">10 years </w:t>
      </w:r>
      <w:r w:rsidR="00D33AB0" w:rsidRPr="00B14E29">
        <w:rPr>
          <w:color w:val="131313"/>
          <w:lang w:val="en-US"/>
        </w:rPr>
        <w:t>and</w:t>
      </w:r>
      <w:r w:rsidR="00B71480" w:rsidRPr="00B14E29">
        <w:rPr>
          <w:color w:val="131313"/>
          <w:lang w:val="en-US"/>
        </w:rPr>
        <w:t xml:space="preserve"> 48 non-diabetic </w:t>
      </w:r>
      <w:r>
        <w:rPr>
          <w:color w:val="131313"/>
          <w:lang w:val="en-US"/>
        </w:rPr>
        <w:t>individuals</w:t>
      </w:r>
      <w:r w:rsidR="00BB51BF" w:rsidRPr="00B14E29">
        <w:rPr>
          <w:color w:val="131313"/>
          <w:lang w:val="en-US"/>
        </w:rPr>
        <w:t xml:space="preserve"> </w:t>
      </w:r>
      <w:r w:rsidR="00B71480" w:rsidRPr="00B14E29">
        <w:rPr>
          <w:color w:val="131313"/>
          <w:lang w:val="en-US"/>
        </w:rPr>
        <w:t xml:space="preserve">matched </w:t>
      </w:r>
      <w:r w:rsidR="00CA19DA" w:rsidRPr="00B14E29">
        <w:rPr>
          <w:color w:val="131313"/>
          <w:lang w:val="en-US"/>
        </w:rPr>
        <w:t>for</w:t>
      </w:r>
      <w:r w:rsidR="00BD418A" w:rsidRPr="00B14E29">
        <w:rPr>
          <w:color w:val="131313"/>
          <w:lang w:val="en-US"/>
        </w:rPr>
        <w:t xml:space="preserve"> </w:t>
      </w:r>
      <w:r w:rsidR="00827A68" w:rsidRPr="00B14E29">
        <w:rPr>
          <w:color w:val="131313"/>
          <w:lang w:val="en-US"/>
        </w:rPr>
        <w:t>gender</w:t>
      </w:r>
      <w:r w:rsidR="00203A5D" w:rsidRPr="00B14E29">
        <w:rPr>
          <w:color w:val="131313"/>
          <w:lang w:val="en-US"/>
        </w:rPr>
        <w:t>, BMI</w:t>
      </w:r>
      <w:r>
        <w:rPr>
          <w:color w:val="131313"/>
          <w:lang w:val="en-US"/>
        </w:rPr>
        <w:t>,</w:t>
      </w:r>
      <w:r w:rsidR="00827A68" w:rsidRPr="00B14E29">
        <w:rPr>
          <w:color w:val="131313"/>
          <w:lang w:val="en-US"/>
        </w:rPr>
        <w:t xml:space="preserve"> and </w:t>
      </w:r>
      <w:r w:rsidR="00B71480" w:rsidRPr="00B14E29">
        <w:rPr>
          <w:color w:val="131313"/>
          <w:lang w:val="en-US"/>
        </w:rPr>
        <w:t>age</w:t>
      </w:r>
      <w:r w:rsidR="00D33AB0" w:rsidRPr="00B14E29">
        <w:rPr>
          <w:color w:val="131313"/>
          <w:lang w:val="en-US"/>
        </w:rPr>
        <w:t xml:space="preserve"> (</w:t>
      </w:r>
      <w:r w:rsidR="00827A68" w:rsidRPr="00B14E29">
        <w:rPr>
          <w:color w:val="131313"/>
          <w:lang w:val="en-US"/>
        </w:rPr>
        <w:t>range:</w:t>
      </w:r>
      <w:r w:rsidR="002A5EF4" w:rsidRPr="00B14E29">
        <w:rPr>
          <w:color w:val="131313"/>
          <w:lang w:val="en-US"/>
        </w:rPr>
        <w:t xml:space="preserve"> </w:t>
      </w:r>
      <w:r w:rsidR="00BB51BF" w:rsidRPr="00B14E29">
        <w:rPr>
          <w:color w:val="131313"/>
          <w:lang w:val="en-US"/>
        </w:rPr>
        <w:t>20-70</w:t>
      </w:r>
      <w:r w:rsidR="003A147F" w:rsidRPr="00B14E29">
        <w:rPr>
          <w:color w:val="131313"/>
          <w:lang w:val="en-US"/>
        </w:rPr>
        <w:t xml:space="preserve"> </w:t>
      </w:r>
      <w:r w:rsidR="002A5EF4" w:rsidRPr="00B14E29">
        <w:rPr>
          <w:color w:val="131313"/>
          <w:lang w:val="en-US"/>
        </w:rPr>
        <w:t>years</w:t>
      </w:r>
      <w:r w:rsidR="00D33AB0" w:rsidRPr="00B14E29">
        <w:rPr>
          <w:color w:val="131313"/>
          <w:lang w:val="en-US"/>
        </w:rPr>
        <w:t>)</w:t>
      </w:r>
      <w:r w:rsidR="00B71480" w:rsidRPr="00B14E29">
        <w:rPr>
          <w:color w:val="131313"/>
          <w:lang w:val="en-US"/>
        </w:rPr>
        <w:t xml:space="preserve"> </w:t>
      </w:r>
      <w:r w:rsidR="00183F27">
        <w:rPr>
          <w:color w:val="131313"/>
          <w:lang w:val="en-US"/>
        </w:rPr>
        <w:t xml:space="preserve">as well as </w:t>
      </w:r>
      <w:r w:rsidR="00BB51BF" w:rsidRPr="00B14E29">
        <w:rPr>
          <w:lang w:val="en-US"/>
        </w:rPr>
        <w:t xml:space="preserve">20 </w:t>
      </w:r>
      <w:r w:rsidR="0088449F" w:rsidRPr="00B14E29">
        <w:rPr>
          <w:lang w:val="en-US"/>
        </w:rPr>
        <w:t>prediabet</w:t>
      </w:r>
      <w:r w:rsidR="0088449F">
        <w:rPr>
          <w:lang w:val="en-US"/>
        </w:rPr>
        <w:t xml:space="preserve">ic </w:t>
      </w:r>
      <w:r w:rsidR="00BB51BF" w:rsidRPr="00B14E29">
        <w:rPr>
          <w:lang w:val="en-US"/>
        </w:rPr>
        <w:t>m</w:t>
      </w:r>
      <w:r w:rsidR="00183F27">
        <w:rPr>
          <w:lang w:val="en-US"/>
        </w:rPr>
        <w:t>en</w:t>
      </w:r>
      <w:r>
        <w:rPr>
          <w:lang w:val="en-US"/>
        </w:rPr>
        <w:t xml:space="preserve"> </w:t>
      </w:r>
      <w:r w:rsidR="00BB51BF" w:rsidRPr="00B14E29">
        <w:rPr>
          <w:lang w:val="en-US"/>
        </w:rPr>
        <w:t>(age range: 25-60 years) were included in</w:t>
      </w:r>
      <w:r w:rsidR="00183F27">
        <w:rPr>
          <w:lang w:val="en-US"/>
        </w:rPr>
        <w:t>to</w:t>
      </w:r>
      <w:r w:rsidR="00BB51BF" w:rsidRPr="00B14E29">
        <w:rPr>
          <w:lang w:val="en-US"/>
        </w:rPr>
        <w:t xml:space="preserve"> this study (</w:t>
      </w:r>
      <w:r>
        <w:rPr>
          <w:lang w:val="en-US"/>
        </w:rPr>
        <w:t>Supplementary Ma</w:t>
      </w:r>
      <w:r w:rsidRPr="00A93696">
        <w:rPr>
          <w:lang w:val="en-US"/>
        </w:rPr>
        <w:t xml:space="preserve">terials, </w:t>
      </w:r>
      <w:r w:rsidR="00A81ABB" w:rsidRPr="00A93696">
        <w:rPr>
          <w:color w:val="131313"/>
          <w:lang w:val="en-US"/>
        </w:rPr>
        <w:t>Table</w:t>
      </w:r>
      <w:r w:rsidRPr="00A93696">
        <w:rPr>
          <w:color w:val="131313"/>
          <w:lang w:val="en-US"/>
        </w:rPr>
        <w:t>s</w:t>
      </w:r>
      <w:r w:rsidR="00A81ABB" w:rsidRPr="00A93696">
        <w:rPr>
          <w:color w:val="131313"/>
          <w:lang w:val="en-US"/>
        </w:rPr>
        <w:t xml:space="preserve"> S</w:t>
      </w:r>
      <w:r w:rsidR="00BB51BF" w:rsidRPr="00A93696">
        <w:rPr>
          <w:color w:val="131313"/>
          <w:lang w:val="en-US"/>
        </w:rPr>
        <w:t>1</w:t>
      </w:r>
      <w:r w:rsidR="00AB520F">
        <w:rPr>
          <w:color w:val="131313"/>
          <w:lang w:val="en-US"/>
        </w:rPr>
        <w:t>-S3</w:t>
      </w:r>
      <w:r w:rsidR="00BB51BF" w:rsidRPr="00A93696">
        <w:rPr>
          <w:color w:val="131313"/>
          <w:lang w:val="en-US"/>
        </w:rPr>
        <w:t>)</w:t>
      </w:r>
      <w:r w:rsidR="00BB51BF" w:rsidRPr="00A93696">
        <w:rPr>
          <w:lang w:val="en-US"/>
        </w:rPr>
        <w:t xml:space="preserve">. </w:t>
      </w:r>
      <w:r w:rsidR="002A5EF4" w:rsidRPr="00A93696">
        <w:rPr>
          <w:lang w:val="en-US"/>
        </w:rPr>
        <w:t xml:space="preserve">Anthropometric and laboratory chemistry parameters were measured </w:t>
      </w:r>
      <w:r w:rsidRPr="00A93696">
        <w:rPr>
          <w:lang w:val="en-US"/>
        </w:rPr>
        <w:t xml:space="preserve">for all plasma </w:t>
      </w:r>
      <w:r w:rsidR="00360CC4" w:rsidRPr="00A93696">
        <w:rPr>
          <w:lang w:val="en-US"/>
        </w:rPr>
        <w:t xml:space="preserve">samples </w:t>
      </w:r>
      <w:r w:rsidR="002A5EF4" w:rsidRPr="00A93696">
        <w:rPr>
          <w:lang w:val="en-US"/>
        </w:rPr>
        <w:t xml:space="preserve">or calculated as previously described </w:t>
      </w:r>
      <w:r w:rsidR="00F517B1" w:rsidRPr="00A93696">
        <w:rPr>
          <w:lang w:val="en-US"/>
        </w:rPr>
        <w:fldChar w:fldCharType="begin">
          <w:fldData xml:space="preserve">PEVuZE5vdGU+PENpdGU+PEF1dGhvcj5LbG90aW5nPC9BdXRob3I+PFllYXI+MjAxMDwvWWVhcj48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=
</w:fldData>
        </w:fldChar>
      </w:r>
      <w:r w:rsidR="009015A7">
        <w:rPr>
          <w:lang w:val="en-US"/>
        </w:rPr>
        <w:instrText xml:space="preserve"> ADDIN EN.CITE </w:instrText>
      </w:r>
      <w:r w:rsidR="009015A7">
        <w:rPr>
          <w:lang w:val="en-US"/>
        </w:rPr>
        <w:fldChar w:fldCharType="begin">
          <w:fldData xml:space="preserve">PEVuZE5vdGU+PENpdGU+PEF1dGhvcj5LbG90aW5nPC9BdXRob3I+PFllYXI+MjAxMDwvWWVhcj48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=
</w:fldData>
        </w:fldChar>
      </w:r>
      <w:r w:rsidR="009015A7">
        <w:rPr>
          <w:lang w:val="en-US"/>
        </w:rPr>
        <w:instrText xml:space="preserve"> ADDIN EN.CITE.DATA </w:instrText>
      </w:r>
      <w:r w:rsidR="009015A7">
        <w:rPr>
          <w:lang w:val="en-US"/>
        </w:rPr>
      </w:r>
      <w:r w:rsidR="009015A7">
        <w:rPr>
          <w:lang w:val="en-US"/>
        </w:rPr>
        <w:fldChar w:fldCharType="end"/>
      </w:r>
      <w:r w:rsidR="00F517B1" w:rsidRPr="00A93696">
        <w:rPr>
          <w:lang w:val="en-US"/>
        </w:rPr>
      </w:r>
      <w:r w:rsidR="00F517B1" w:rsidRPr="00A93696">
        <w:rPr>
          <w:lang w:val="en-US"/>
        </w:rPr>
        <w:fldChar w:fldCharType="separate"/>
      </w:r>
      <w:r w:rsidR="009015A7">
        <w:rPr>
          <w:noProof/>
          <w:lang w:val="en-US"/>
        </w:rPr>
        <w:t>(42; 43)</w:t>
      </w:r>
      <w:r w:rsidR="00F517B1" w:rsidRPr="00A93696">
        <w:rPr>
          <w:lang w:val="en-US"/>
        </w:rPr>
        <w:fldChar w:fldCharType="end"/>
      </w:r>
      <w:r w:rsidR="00F517B1" w:rsidRPr="00A93696">
        <w:rPr>
          <w:lang w:val="en-US"/>
        </w:rPr>
        <w:t xml:space="preserve">. </w:t>
      </w:r>
      <w:r w:rsidR="002A5EF4" w:rsidRPr="00A93696">
        <w:rPr>
          <w:lang w:val="en-US"/>
        </w:rPr>
        <w:t>The s</w:t>
      </w:r>
      <w:r w:rsidR="002A5EF4" w:rsidRPr="00B14E29">
        <w:rPr>
          <w:lang w:val="en-US"/>
        </w:rPr>
        <w:t xml:space="preserve">tudy was approved by the Ethics Committee of </w:t>
      </w:r>
      <w:r>
        <w:rPr>
          <w:lang w:val="en-US"/>
        </w:rPr>
        <w:t>Universität</w:t>
      </w:r>
      <w:r w:rsidR="002A5EF4" w:rsidRPr="00B14E29">
        <w:rPr>
          <w:lang w:val="en-US"/>
        </w:rPr>
        <w:t xml:space="preserve"> Leipzig</w:t>
      </w:r>
      <w:r>
        <w:rPr>
          <w:lang w:val="en-US"/>
        </w:rPr>
        <w:t xml:space="preserve"> (approval no: 159-12-21052012)</w:t>
      </w:r>
      <w:r w:rsidR="002A5EF4" w:rsidRPr="00B14E29">
        <w:rPr>
          <w:lang w:val="en-US"/>
        </w:rPr>
        <w:t xml:space="preserve"> and performed in accordance to the declaration of Helsinki. </w:t>
      </w:r>
      <w:r w:rsidR="002A5EF4" w:rsidRPr="00B14E29">
        <w:rPr>
          <w:color w:val="131313"/>
          <w:lang w:val="en-US"/>
        </w:rPr>
        <w:t>All subjects gave written informed consent before taking part in this study.</w:t>
      </w:r>
      <w:r w:rsidR="00F67261" w:rsidRPr="00B14E29">
        <w:rPr>
          <w:color w:val="131313"/>
          <w:lang w:val="en-US"/>
        </w:rPr>
        <w:t xml:space="preserve"> </w:t>
      </w:r>
      <w:r w:rsidR="00A70644" w:rsidRPr="00B14E29">
        <w:rPr>
          <w:color w:val="131313"/>
          <w:lang w:val="en-US"/>
        </w:rPr>
        <w:t xml:space="preserve">T2DM </w:t>
      </w:r>
      <w:r w:rsidR="00183F27">
        <w:rPr>
          <w:color w:val="131313"/>
          <w:lang w:val="en-US"/>
        </w:rPr>
        <w:t>and prediabetes were</w:t>
      </w:r>
      <w:r w:rsidRPr="00A93696">
        <w:rPr>
          <w:color w:val="131313"/>
          <w:lang w:val="en-US"/>
        </w:rPr>
        <w:t xml:space="preserve"> diagnosed </w:t>
      </w:r>
      <w:r w:rsidR="00A70644" w:rsidRPr="00A93696">
        <w:rPr>
          <w:lang w:val="en-US"/>
        </w:rPr>
        <w:t xml:space="preserve">according to the criteria of </w:t>
      </w:r>
      <w:r w:rsidRPr="00A93696">
        <w:rPr>
          <w:lang w:val="en-US"/>
        </w:rPr>
        <w:t>ADA</w:t>
      </w:r>
      <w:r w:rsidR="00A70644" w:rsidRPr="00A93696">
        <w:rPr>
          <w:lang w:val="en-US"/>
        </w:rPr>
        <w:t xml:space="preserve"> </w:t>
      </w:r>
      <w:r w:rsidR="00A70644" w:rsidRPr="00A93696">
        <w:rPr>
          <w:lang w:val="en-US"/>
        </w:rPr>
        <w:fldChar w:fldCharType="begin"/>
      </w:r>
      <w:r w:rsidR="009015A7">
        <w:rPr>
          <w:lang w:val="en-US"/>
        </w:rPr>
        <w:instrText xml:space="preserve"> ADDIN EN.CITE &lt;EndNote&gt;&lt;Cite&gt;&lt;Author&gt;American Diabetes&lt;/Author&gt;&lt;Year&gt;2013&lt;/Year&gt;&lt;RecNum&gt;580&lt;/RecNum&gt;&lt;DisplayText&gt;(44)&lt;/DisplayText&gt;&lt;record&gt;&lt;rec-number&gt;580&lt;/rec-number&gt;&lt;foreign-keys&gt;&lt;key app="EN" db-id="a0rvdv5acv5wzre5aw2ves5bss2pr9w22w5x" timestamp="1417005521"&gt;580&lt;/key&gt;&lt;/foreign-keys&gt;&lt;ref-type name="Journal Article"&gt;17&lt;/ref-type&gt;&lt;contributors&gt;&lt;authors&gt;&lt;author&gt;American Diabetes, Association&lt;/author&gt;&lt;/authors&gt;&lt;/contributors&gt;&lt;titles&gt;&lt;title&gt;Diagnosis and Classification of Diabetes Mellitus&lt;/title&gt;&lt;secondary-title&gt;Diabetes Care&lt;/secondary-title&gt;&lt;/titles&gt;&lt;periodical&gt;&lt;full-title&gt;Diabetes Care&lt;/full-title&gt;&lt;/periodical&gt;&lt;pages&gt;67-74&lt;/pages&gt;&lt;volume&gt;36&lt;/volume&gt;&lt;number&gt;Supplement 1&lt;/number&gt;&lt;dates&gt;&lt;year&gt;2013&lt;/year&gt;&lt;/dates&gt;&lt;urls&gt;&lt;related-urls&gt;&lt;url&gt;http://care.diabetesjournals.org/content/36/Supplement_1/S67.short&lt;/url&gt;&lt;/related-urls&gt;&lt;/urls&gt;&lt;/record&gt;&lt;/Cite&gt;&lt;/EndNote&gt;</w:instrText>
      </w:r>
      <w:r w:rsidR="00A70644" w:rsidRPr="00A93696">
        <w:rPr>
          <w:lang w:val="en-US"/>
        </w:rPr>
        <w:fldChar w:fldCharType="separate"/>
      </w:r>
      <w:r w:rsidR="009015A7">
        <w:rPr>
          <w:noProof/>
          <w:lang w:val="en-US"/>
        </w:rPr>
        <w:t>(44)</w:t>
      </w:r>
      <w:r w:rsidR="00A70644" w:rsidRPr="00A93696">
        <w:rPr>
          <w:lang w:val="en-US"/>
        </w:rPr>
        <w:fldChar w:fldCharType="end"/>
      </w:r>
      <w:r w:rsidR="00A70644" w:rsidRPr="00A93696">
        <w:rPr>
          <w:rFonts w:eastAsia="Calibri"/>
          <w:lang w:val="en-US" w:eastAsia="en-US"/>
        </w:rPr>
        <w:t xml:space="preserve">. </w:t>
      </w:r>
      <w:r w:rsidR="002A5EF4" w:rsidRPr="00A93696">
        <w:rPr>
          <w:color w:val="131313"/>
          <w:lang w:val="en-US"/>
        </w:rPr>
        <w:t>T2D</w:t>
      </w:r>
      <w:r w:rsidR="00430802" w:rsidRPr="00A93696">
        <w:rPr>
          <w:color w:val="131313"/>
          <w:lang w:val="en-US"/>
        </w:rPr>
        <w:t>M</w:t>
      </w:r>
      <w:r w:rsidR="002A5EF4" w:rsidRPr="00A93696">
        <w:rPr>
          <w:color w:val="131313"/>
          <w:lang w:val="en-US"/>
        </w:rPr>
        <w:t xml:space="preserve"> patient</w:t>
      </w:r>
      <w:r w:rsidRPr="00A93696">
        <w:rPr>
          <w:color w:val="131313"/>
          <w:lang w:val="en-US"/>
        </w:rPr>
        <w:t xml:space="preserve"> sample</w:t>
      </w:r>
      <w:r w:rsidR="002A5EF4" w:rsidRPr="00A93696">
        <w:rPr>
          <w:color w:val="131313"/>
          <w:lang w:val="en-US"/>
        </w:rPr>
        <w:t xml:space="preserve">s </w:t>
      </w:r>
      <w:r w:rsidRPr="00A93696">
        <w:rPr>
          <w:color w:val="131313"/>
          <w:lang w:val="en-US"/>
        </w:rPr>
        <w:t>were</w:t>
      </w:r>
      <w:r w:rsidR="002A5EF4" w:rsidRPr="00A93696">
        <w:rPr>
          <w:color w:val="131313"/>
          <w:lang w:val="en-US"/>
        </w:rPr>
        <w:t xml:space="preserve"> </w:t>
      </w:r>
      <w:r w:rsidR="00740B34" w:rsidRPr="00A93696">
        <w:rPr>
          <w:color w:val="131313"/>
          <w:lang w:val="en-US"/>
        </w:rPr>
        <w:t>grouped</w:t>
      </w:r>
      <w:r w:rsidR="002A5EF4" w:rsidRPr="00A93696">
        <w:rPr>
          <w:color w:val="131313"/>
          <w:lang w:val="en-US"/>
        </w:rPr>
        <w:t xml:space="preserve"> </w:t>
      </w:r>
      <w:r w:rsidRPr="00A93696">
        <w:rPr>
          <w:color w:val="131313"/>
          <w:lang w:val="en-US"/>
        </w:rPr>
        <w:t>by</w:t>
      </w:r>
      <w:r w:rsidR="002A5EF4" w:rsidRPr="00A93696">
        <w:rPr>
          <w:color w:val="131313"/>
          <w:lang w:val="en-US"/>
        </w:rPr>
        <w:t xml:space="preserve"> </w:t>
      </w:r>
      <w:r w:rsidR="002A5EF4" w:rsidRPr="00A93696">
        <w:rPr>
          <w:lang w:val="en-US"/>
        </w:rPr>
        <w:t>HbA</w:t>
      </w:r>
      <w:r w:rsidR="002A5EF4" w:rsidRPr="00A93696">
        <w:rPr>
          <w:vertAlign w:val="subscript"/>
          <w:lang w:val="en-US"/>
        </w:rPr>
        <w:t>1</w:t>
      </w:r>
      <w:r w:rsidR="00336FF6" w:rsidRPr="00A93696">
        <w:rPr>
          <w:vertAlign w:val="subscript"/>
          <w:lang w:val="en-US"/>
        </w:rPr>
        <w:t>c</w:t>
      </w:r>
      <w:r w:rsidR="002A5EF4" w:rsidRPr="00A93696">
        <w:rPr>
          <w:rFonts w:eastAsia="Calibri"/>
          <w:lang w:val="en-US" w:eastAsia="en-US"/>
        </w:rPr>
        <w:t xml:space="preserve"> levels</w:t>
      </w:r>
      <w:r w:rsidR="00740B34" w:rsidRPr="00A93696">
        <w:rPr>
          <w:rFonts w:eastAsia="Calibri"/>
          <w:lang w:val="en-US" w:eastAsia="en-US"/>
        </w:rPr>
        <w:t xml:space="preserve">, i.e., </w:t>
      </w:r>
      <w:r w:rsidR="00183F27">
        <w:rPr>
          <w:color w:val="131313"/>
          <w:lang w:val="en-US"/>
        </w:rPr>
        <w:t>&lt;</w:t>
      </w:r>
      <w:r w:rsidR="00155043">
        <w:rPr>
          <w:color w:val="131313"/>
          <w:lang w:val="en-US"/>
        </w:rPr>
        <w:t> </w:t>
      </w:r>
      <w:r w:rsidR="00183F27">
        <w:rPr>
          <w:color w:val="131313"/>
          <w:lang w:val="en-US"/>
        </w:rPr>
        <w:t>6.5%</w:t>
      </w:r>
      <w:r w:rsidR="00183F27" w:rsidRPr="00A93696">
        <w:rPr>
          <w:color w:val="131313"/>
          <w:lang w:val="en-US"/>
        </w:rPr>
        <w:t xml:space="preserve"> </w:t>
      </w:r>
      <w:r w:rsidR="002A5EF4" w:rsidRPr="00A93696">
        <w:rPr>
          <w:color w:val="131313"/>
          <w:lang w:val="en-US"/>
        </w:rPr>
        <w:t>(</w:t>
      </w:r>
      <w:r w:rsidR="00BB51BF" w:rsidRPr="00A93696">
        <w:rPr>
          <w:color w:val="131313"/>
          <w:lang w:val="en-US"/>
        </w:rPr>
        <w:t xml:space="preserve">male </w:t>
      </w:r>
      <w:r w:rsidR="002A5EF4" w:rsidRPr="00A93696">
        <w:rPr>
          <w:color w:val="131313"/>
          <w:lang w:val="en-US"/>
        </w:rPr>
        <w:t>n=</w:t>
      </w:r>
      <w:r w:rsidR="00BB51BF" w:rsidRPr="00A93696">
        <w:rPr>
          <w:color w:val="131313"/>
          <w:lang w:val="en-US"/>
        </w:rPr>
        <w:t>7, female n=11</w:t>
      </w:r>
      <w:r w:rsidR="002A5EF4" w:rsidRPr="00A93696">
        <w:rPr>
          <w:color w:val="131313"/>
          <w:lang w:val="en-US"/>
        </w:rPr>
        <w:t xml:space="preserve">) </w:t>
      </w:r>
      <w:r w:rsidR="00183F27">
        <w:rPr>
          <w:color w:val="131313"/>
          <w:lang w:val="en-US"/>
        </w:rPr>
        <w:t>≥</w:t>
      </w:r>
      <w:r w:rsidR="00155043">
        <w:rPr>
          <w:color w:val="131313"/>
          <w:lang w:val="en-US"/>
        </w:rPr>
        <w:t> </w:t>
      </w:r>
      <w:r w:rsidR="002A5EF4" w:rsidRPr="00A93696">
        <w:rPr>
          <w:color w:val="131313"/>
          <w:lang w:val="en-US"/>
        </w:rPr>
        <w:t>6.5% (</w:t>
      </w:r>
      <w:r w:rsidR="00BB51BF" w:rsidRPr="00A93696">
        <w:rPr>
          <w:color w:val="131313"/>
          <w:lang w:val="en-US"/>
        </w:rPr>
        <w:t>male n=17, female n=13</w:t>
      </w:r>
      <w:r w:rsidR="002A5EF4" w:rsidRPr="00A93696">
        <w:rPr>
          <w:color w:val="131313"/>
          <w:lang w:val="en-US"/>
        </w:rPr>
        <w:t xml:space="preserve">). </w:t>
      </w:r>
      <w:r w:rsidR="00740B34" w:rsidRPr="00A93696">
        <w:rPr>
          <w:color w:val="131313"/>
          <w:lang w:val="en-US"/>
        </w:rPr>
        <w:t>P</w:t>
      </w:r>
      <w:r w:rsidR="00A70644" w:rsidRPr="00A93696">
        <w:rPr>
          <w:color w:val="131313"/>
          <w:lang w:val="en-US"/>
        </w:rPr>
        <w:t>atients with HbA</w:t>
      </w:r>
      <w:r w:rsidR="00A70644" w:rsidRPr="00A93696">
        <w:rPr>
          <w:color w:val="131313"/>
          <w:vertAlign w:val="subscript"/>
          <w:lang w:val="en-US"/>
        </w:rPr>
        <w:t>1c</w:t>
      </w:r>
      <w:r w:rsidR="00A70644" w:rsidRPr="00A93696">
        <w:rPr>
          <w:color w:val="131313"/>
          <w:lang w:val="en-US"/>
        </w:rPr>
        <w:t xml:space="preserve"> </w:t>
      </w:r>
      <w:r w:rsidR="00740B34" w:rsidRPr="00A93696">
        <w:rPr>
          <w:color w:val="131313"/>
          <w:lang w:val="en-US"/>
        </w:rPr>
        <w:t xml:space="preserve">&lt; 6.5% (48 mmol/mol) were </w:t>
      </w:r>
      <w:r w:rsidR="00A70644" w:rsidRPr="00A93696">
        <w:rPr>
          <w:color w:val="131313"/>
          <w:lang w:val="en-US"/>
        </w:rPr>
        <w:t>diagnos</w:t>
      </w:r>
      <w:r w:rsidR="00740B34" w:rsidRPr="00A93696">
        <w:rPr>
          <w:color w:val="131313"/>
          <w:lang w:val="en-US"/>
        </w:rPr>
        <w:t>ed</w:t>
      </w:r>
      <w:r w:rsidR="00A70644" w:rsidRPr="00A93696">
        <w:rPr>
          <w:color w:val="131313"/>
          <w:lang w:val="en-US"/>
        </w:rPr>
        <w:t xml:space="preserve"> on the basis of repeated </w:t>
      </w:r>
      <w:r w:rsidR="00740B34" w:rsidRPr="00A93696">
        <w:rPr>
          <w:color w:val="131313"/>
          <w:lang w:val="en-US"/>
        </w:rPr>
        <w:t>FPG</w:t>
      </w:r>
      <w:r w:rsidR="00A70644" w:rsidRPr="00A93696">
        <w:rPr>
          <w:color w:val="131313"/>
          <w:lang w:val="en-US"/>
        </w:rPr>
        <w:t xml:space="preserve"> (&gt;</w:t>
      </w:r>
      <w:r w:rsidR="00155043">
        <w:rPr>
          <w:color w:val="131313"/>
          <w:lang w:val="en-US"/>
        </w:rPr>
        <w:t> </w:t>
      </w:r>
      <w:r w:rsidR="00A70644" w:rsidRPr="00A93696">
        <w:rPr>
          <w:color w:val="131313"/>
          <w:lang w:val="en-US"/>
        </w:rPr>
        <w:t>7.0</w:t>
      </w:r>
      <w:r w:rsidR="00AB520F">
        <w:rPr>
          <w:color w:val="131313"/>
          <w:lang w:val="en-US"/>
        </w:rPr>
        <w:t xml:space="preserve"> </w:t>
      </w:r>
      <w:r w:rsidR="00A70644" w:rsidRPr="00A93696">
        <w:rPr>
          <w:color w:val="131313"/>
          <w:lang w:val="en-US"/>
        </w:rPr>
        <w:t xml:space="preserve">mmol/L) or </w:t>
      </w:r>
      <w:r w:rsidR="00740B34" w:rsidRPr="00A93696">
        <w:rPr>
          <w:color w:val="131313"/>
          <w:lang w:val="en-US"/>
        </w:rPr>
        <w:t>OGTT</w:t>
      </w:r>
      <w:r w:rsidR="00A70644" w:rsidRPr="00A93696">
        <w:rPr>
          <w:color w:val="131313"/>
          <w:lang w:val="en-US"/>
        </w:rPr>
        <w:t xml:space="preserve"> </w:t>
      </w:r>
      <w:r w:rsidR="00740B34" w:rsidRPr="00A93696">
        <w:rPr>
          <w:color w:val="131313"/>
          <w:lang w:val="en-US"/>
        </w:rPr>
        <w:t>(</w:t>
      </w:r>
      <w:r w:rsidR="00A70644" w:rsidRPr="00A93696">
        <w:rPr>
          <w:color w:val="131313"/>
          <w:lang w:val="en-US"/>
        </w:rPr>
        <w:t>&gt;</w:t>
      </w:r>
      <w:r w:rsidR="00155043">
        <w:rPr>
          <w:color w:val="131313"/>
          <w:lang w:val="en-US"/>
        </w:rPr>
        <w:t> </w:t>
      </w:r>
      <w:r w:rsidR="00A70644" w:rsidRPr="00A93696">
        <w:rPr>
          <w:color w:val="131313"/>
          <w:lang w:val="en-US"/>
        </w:rPr>
        <w:t>11.1 mmol/L</w:t>
      </w:r>
      <w:r w:rsidR="00740B34" w:rsidRPr="00A93696">
        <w:rPr>
          <w:color w:val="131313"/>
          <w:lang w:val="en-US"/>
        </w:rPr>
        <w:t>) assessments</w:t>
      </w:r>
      <w:r w:rsidR="00A70644" w:rsidRPr="00A93696">
        <w:rPr>
          <w:color w:val="131313"/>
          <w:lang w:val="en-US"/>
        </w:rPr>
        <w:t xml:space="preserve"> </w:t>
      </w:r>
      <w:r w:rsidR="00A70644" w:rsidRPr="00A93696">
        <w:rPr>
          <w:lang w:val="en-US"/>
        </w:rPr>
        <w:fldChar w:fldCharType="begin"/>
      </w:r>
      <w:r w:rsidR="009015A7">
        <w:rPr>
          <w:lang w:val="en-US"/>
        </w:rPr>
        <w:instrText xml:space="preserve"> ADDIN EN.CITE &lt;EndNote&gt;&lt;Cite&gt;&lt;Author&gt;American Diabetes&lt;/Author&gt;&lt;Year&gt;2013&lt;/Year&gt;&lt;RecNum&gt;580&lt;/RecNum&gt;&lt;DisplayText&gt;(44)&lt;/DisplayText&gt;&lt;record&gt;&lt;rec-number&gt;580&lt;/rec-number&gt;&lt;foreign-keys&gt;&lt;key app="EN" db-id="a0rvdv5acv5wzre5aw2ves5bss2pr9w22w5x" timestamp="1417005521"&gt;580&lt;/key&gt;&lt;/foreign-keys&gt;&lt;ref-type name="Journal Article"&gt;17&lt;/ref-type&gt;&lt;contributors&gt;&lt;authors&gt;&lt;author&gt;American Diabetes, Association&lt;/author&gt;&lt;/authors&gt;&lt;/contributors&gt;&lt;titles&gt;&lt;title&gt;Diagnosis and Classification of Diabetes Mellitus&lt;/title&gt;&lt;secondary-title&gt;Diabetes Care&lt;/secondary-title&gt;&lt;/titles&gt;&lt;periodical&gt;&lt;full-title&gt;Diabetes Care&lt;/full-title&gt;&lt;/periodical&gt;&lt;pages&gt;67-74&lt;/pages&gt;&lt;volume&gt;36&lt;/volume&gt;&lt;number&gt;Supplement 1&lt;/number&gt;&lt;dates&gt;&lt;year&gt;2013&lt;/year&gt;&lt;/dates&gt;&lt;urls&gt;&lt;related-urls&gt;&lt;url&gt;http://care.diabetesjournals.org/content/36/Supplement_1/S67.short&lt;/url&gt;&lt;/related-urls&gt;&lt;/urls&gt;&lt;/record&gt;&lt;/Cite&gt;&lt;/EndNote&gt;</w:instrText>
      </w:r>
      <w:r w:rsidR="00A70644" w:rsidRPr="00A93696">
        <w:rPr>
          <w:lang w:val="en-US"/>
        </w:rPr>
        <w:fldChar w:fldCharType="separate"/>
      </w:r>
      <w:r w:rsidR="009015A7">
        <w:rPr>
          <w:noProof/>
          <w:lang w:val="en-US"/>
        </w:rPr>
        <w:t>(44)</w:t>
      </w:r>
      <w:r w:rsidR="00A70644" w:rsidRPr="00A93696">
        <w:rPr>
          <w:lang w:val="en-US"/>
        </w:rPr>
        <w:fldChar w:fldCharType="end"/>
      </w:r>
      <w:r w:rsidR="00A70644" w:rsidRPr="00A93696">
        <w:rPr>
          <w:rFonts w:eastAsia="Calibri"/>
          <w:lang w:val="en-US" w:eastAsia="en-US"/>
        </w:rPr>
        <w:t>.</w:t>
      </w:r>
      <w:r w:rsidR="0045639F" w:rsidRPr="00A93696">
        <w:rPr>
          <w:rFonts w:eastAsia="Calibri"/>
          <w:lang w:val="en-US" w:eastAsia="en-US"/>
        </w:rPr>
        <w:t xml:space="preserve"> </w:t>
      </w:r>
      <w:r w:rsidR="0045639F" w:rsidRPr="00A93696">
        <w:rPr>
          <w:color w:val="131313"/>
          <w:lang w:val="en-US"/>
        </w:rPr>
        <w:t xml:space="preserve">Some individuals </w:t>
      </w:r>
      <w:r w:rsidR="00740B34" w:rsidRPr="00A93696">
        <w:rPr>
          <w:color w:val="131313"/>
          <w:lang w:val="en-US"/>
        </w:rPr>
        <w:t>of</w:t>
      </w:r>
      <w:r w:rsidR="0045639F" w:rsidRPr="00A93696">
        <w:rPr>
          <w:color w:val="131313"/>
          <w:lang w:val="en-US"/>
        </w:rPr>
        <w:t xml:space="preserve"> the T2DM </w:t>
      </w:r>
      <w:r w:rsidR="00740B34" w:rsidRPr="00A93696">
        <w:rPr>
          <w:color w:val="131313"/>
          <w:lang w:val="en-US"/>
        </w:rPr>
        <w:t xml:space="preserve">group </w:t>
      </w:r>
      <w:r w:rsidR="0045639F" w:rsidRPr="00A93696">
        <w:rPr>
          <w:color w:val="131313"/>
          <w:lang w:val="en-US"/>
        </w:rPr>
        <w:t>receive</w:t>
      </w:r>
      <w:r w:rsidR="00740B34" w:rsidRPr="00A93696">
        <w:rPr>
          <w:color w:val="131313"/>
          <w:lang w:val="en-US"/>
        </w:rPr>
        <w:t>d</w:t>
      </w:r>
      <w:r w:rsidR="0045639F" w:rsidRPr="00A93696">
        <w:rPr>
          <w:color w:val="131313"/>
          <w:lang w:val="en-US"/>
        </w:rPr>
        <w:t xml:space="preserve"> anti-hyperglycemic medication</w:t>
      </w:r>
      <w:r w:rsidR="00183F27">
        <w:rPr>
          <w:color w:val="131313"/>
          <w:lang w:val="en-US"/>
        </w:rPr>
        <w:t xml:space="preserve"> (metformin, DPP-4 inhibitors)</w:t>
      </w:r>
      <w:r w:rsidR="0045639F" w:rsidRPr="00A93696">
        <w:rPr>
          <w:color w:val="131313"/>
          <w:lang w:val="en-US"/>
        </w:rPr>
        <w:t>.</w:t>
      </w:r>
      <w:r w:rsidR="004145F6" w:rsidRPr="00A93696">
        <w:rPr>
          <w:color w:val="131313"/>
          <w:lang w:val="en-US"/>
        </w:rPr>
        <w:t xml:space="preserve"> Prediabetic individuals </w:t>
      </w:r>
      <w:r w:rsidR="00D34539" w:rsidRPr="00A93696">
        <w:rPr>
          <w:color w:val="131313"/>
          <w:lang w:val="en-US"/>
        </w:rPr>
        <w:t>(</w:t>
      </w:r>
      <w:r w:rsidR="002E18B5" w:rsidRPr="00A93696">
        <w:rPr>
          <w:color w:val="131313"/>
          <w:lang w:val="en-US"/>
        </w:rPr>
        <w:t xml:space="preserve">n=20, </w:t>
      </w:r>
      <w:r w:rsidR="00D34539" w:rsidRPr="00A93696">
        <w:rPr>
          <w:color w:val="131313"/>
          <w:lang w:val="en-US"/>
        </w:rPr>
        <w:t>BMI ≥ 30 kg/m</w:t>
      </w:r>
      <w:r w:rsidR="00D34539" w:rsidRPr="00A93696">
        <w:rPr>
          <w:color w:val="131313"/>
          <w:vertAlign w:val="superscript"/>
          <w:lang w:val="en-US"/>
        </w:rPr>
        <w:t>2</w:t>
      </w:r>
      <w:r w:rsidR="00D34539" w:rsidRPr="00A93696">
        <w:rPr>
          <w:color w:val="131313"/>
          <w:lang w:val="en-US"/>
        </w:rPr>
        <w:t xml:space="preserve">, age at baseline: 30-61 years) </w:t>
      </w:r>
      <w:r w:rsidR="00A81ABB" w:rsidRPr="00A93696">
        <w:rPr>
          <w:color w:val="131313"/>
          <w:lang w:val="en-US"/>
        </w:rPr>
        <w:t xml:space="preserve">were </w:t>
      </w:r>
      <w:r w:rsidR="00A71442" w:rsidRPr="00A93696">
        <w:rPr>
          <w:color w:val="131313"/>
          <w:lang w:val="en-US"/>
        </w:rPr>
        <w:t xml:space="preserve">identified according to ADA </w:t>
      </w:r>
      <w:r w:rsidR="004145F6" w:rsidRPr="00A93696">
        <w:rPr>
          <w:lang w:val="en-US"/>
        </w:rPr>
        <w:t xml:space="preserve">criteria </w:t>
      </w:r>
      <w:r w:rsidR="004145F6" w:rsidRPr="00A93696">
        <w:rPr>
          <w:lang w:val="en-US"/>
        </w:rPr>
        <w:fldChar w:fldCharType="begin"/>
      </w:r>
      <w:r w:rsidR="009015A7">
        <w:rPr>
          <w:lang w:val="en-US"/>
        </w:rPr>
        <w:instrText xml:space="preserve"> ADDIN EN.CITE &lt;EndNote&gt;&lt;Cite&gt;&lt;Author&gt;American Diabetes&lt;/Author&gt;&lt;Year&gt;2013&lt;/Year&gt;&lt;RecNum&gt;580&lt;/RecNum&gt;&lt;DisplayText&gt;(44)&lt;/DisplayText&gt;&lt;record&gt;&lt;rec-number&gt;580&lt;/rec-number&gt;&lt;foreign-keys&gt;&lt;key app="EN" db-id="a0rvdv5acv5wzre5aw2ves5bss2pr9w22w5x" timestamp="1417005521"&gt;580&lt;/key&gt;&lt;/foreign-keys&gt;&lt;ref-type name="Journal Article"&gt;17&lt;/ref-type&gt;&lt;contributors&gt;&lt;authors&gt;&lt;author&gt;American Diabetes, Association&lt;/author&gt;&lt;/authors&gt;&lt;/contributors&gt;&lt;titles&gt;&lt;title&gt;Diagnosis and Classification of Diabetes Mellitus&lt;/title&gt;&lt;secondary-title&gt;Diabetes Care&lt;/secondary-title&gt;&lt;/titles&gt;&lt;periodical&gt;&lt;full-title&gt;Diabetes Care&lt;/full-title&gt;&lt;/periodical&gt;&lt;pages&gt;67-74&lt;/pages&gt;&lt;volume&gt;36&lt;/volume&gt;&lt;number&gt;Supplement 1&lt;/number&gt;&lt;dates&gt;&lt;year&gt;2013&lt;/year&gt;&lt;/dates&gt;&lt;urls&gt;&lt;related-urls&gt;&lt;url&gt;http://care.diabetesjournals.org/content/36/Supplement_1/S67.short&lt;/url&gt;&lt;/related-urls&gt;&lt;/urls&gt;&lt;/record&gt;&lt;/Cite&gt;&lt;/EndNote&gt;</w:instrText>
      </w:r>
      <w:r w:rsidR="004145F6" w:rsidRPr="00A93696">
        <w:rPr>
          <w:lang w:val="en-US"/>
        </w:rPr>
        <w:fldChar w:fldCharType="separate"/>
      </w:r>
      <w:r w:rsidR="009015A7">
        <w:rPr>
          <w:noProof/>
          <w:lang w:val="en-US"/>
        </w:rPr>
        <w:t>(44)</w:t>
      </w:r>
      <w:r w:rsidR="004145F6" w:rsidRPr="00A93696">
        <w:rPr>
          <w:lang w:val="en-US"/>
        </w:rPr>
        <w:fldChar w:fldCharType="end"/>
      </w:r>
      <w:r w:rsidR="004145F6" w:rsidRPr="00A93696">
        <w:rPr>
          <w:lang w:val="en-US"/>
        </w:rPr>
        <w:t>.</w:t>
      </w:r>
      <w:r w:rsidR="00A70644" w:rsidRPr="00A93696">
        <w:rPr>
          <w:rFonts w:eastAsia="Calibri"/>
          <w:lang w:val="en-US" w:eastAsia="en-US"/>
        </w:rPr>
        <w:t xml:space="preserve"> </w:t>
      </w:r>
      <w:r w:rsidR="00D34539" w:rsidRPr="00A93696">
        <w:rPr>
          <w:rFonts w:eastAsia="Calibri"/>
          <w:lang w:val="en-US" w:eastAsia="en-US"/>
        </w:rPr>
        <w:t>Aft</w:t>
      </w:r>
      <w:r w:rsidR="00D34539" w:rsidRPr="00B14E29">
        <w:rPr>
          <w:rFonts w:eastAsia="Calibri"/>
          <w:lang w:val="en-US" w:eastAsia="en-US"/>
        </w:rPr>
        <w:t xml:space="preserve">er </w:t>
      </w:r>
      <w:r w:rsidR="00E777B6" w:rsidRPr="00B14E29">
        <w:rPr>
          <w:rFonts w:eastAsia="Calibri"/>
          <w:lang w:val="en-US" w:eastAsia="en-US"/>
        </w:rPr>
        <w:t xml:space="preserve">a mean </w:t>
      </w:r>
      <w:r w:rsidR="003918DE">
        <w:rPr>
          <w:rFonts w:eastAsia="Calibri"/>
          <w:lang w:val="en-US" w:eastAsia="en-US"/>
        </w:rPr>
        <w:lastRenderedPageBreak/>
        <w:t>observation period</w:t>
      </w:r>
      <w:r w:rsidR="003918DE" w:rsidRPr="00B14E29">
        <w:rPr>
          <w:rFonts w:eastAsia="Calibri"/>
          <w:lang w:val="en-US" w:eastAsia="en-US"/>
        </w:rPr>
        <w:t xml:space="preserve"> </w:t>
      </w:r>
      <w:r w:rsidR="00E777B6" w:rsidRPr="00B14E29">
        <w:rPr>
          <w:rFonts w:eastAsia="Calibri"/>
          <w:lang w:val="en-US" w:eastAsia="en-US"/>
        </w:rPr>
        <w:t xml:space="preserve">of </w:t>
      </w:r>
      <w:r w:rsidR="003918DE">
        <w:rPr>
          <w:rFonts w:eastAsia="Calibri"/>
          <w:lang w:val="en-US" w:eastAsia="en-US"/>
        </w:rPr>
        <w:t>~</w:t>
      </w:r>
      <w:r w:rsidR="00E777B6" w:rsidRPr="00B14E29">
        <w:rPr>
          <w:rFonts w:eastAsia="Calibri"/>
          <w:lang w:val="en-US" w:eastAsia="en-US"/>
        </w:rPr>
        <w:t>4</w:t>
      </w:r>
      <w:r w:rsidR="00EE0CAE" w:rsidRPr="00B14E29">
        <w:rPr>
          <w:rFonts w:eastAsia="Calibri"/>
          <w:lang w:val="en-US" w:eastAsia="en-US"/>
        </w:rPr>
        <w:t>.1</w:t>
      </w:r>
      <w:r w:rsidR="00E777B6" w:rsidRPr="00B14E29">
        <w:rPr>
          <w:rFonts w:eastAsia="Calibri"/>
          <w:lang w:val="en-US" w:eastAsia="en-US"/>
        </w:rPr>
        <w:t xml:space="preserve"> years</w:t>
      </w:r>
      <w:r w:rsidR="002D7C20">
        <w:rPr>
          <w:rFonts w:eastAsia="Calibri"/>
          <w:lang w:val="en-US" w:eastAsia="en-US"/>
        </w:rPr>
        <w:t>,</w:t>
      </w:r>
      <w:r w:rsidR="00E777B6" w:rsidRPr="00B14E29">
        <w:rPr>
          <w:rFonts w:eastAsia="Calibri"/>
          <w:lang w:val="en-US" w:eastAsia="en-US"/>
        </w:rPr>
        <w:t xml:space="preserve"> blood samples were taken again from prediabetic subjects </w:t>
      </w:r>
      <w:r w:rsidR="002D7C20" w:rsidRPr="00B14E29">
        <w:rPr>
          <w:lang w:val="en-US"/>
        </w:rPr>
        <w:t xml:space="preserve">for </w:t>
      </w:r>
      <w:r w:rsidR="002D7C20">
        <w:rPr>
          <w:lang w:val="en-US"/>
        </w:rPr>
        <w:t>a</w:t>
      </w:r>
      <w:r w:rsidR="002D7C20" w:rsidRPr="00B14E29">
        <w:rPr>
          <w:lang w:val="en-US"/>
        </w:rPr>
        <w:t xml:space="preserve"> follow-up examination</w:t>
      </w:r>
      <w:r w:rsidR="002D7C20" w:rsidRPr="00B14E29">
        <w:rPr>
          <w:rFonts w:eastAsia="Calibri"/>
          <w:lang w:val="en-US" w:eastAsia="en-US"/>
        </w:rPr>
        <w:t xml:space="preserve"> </w:t>
      </w:r>
      <w:r w:rsidR="002D7C20">
        <w:rPr>
          <w:rFonts w:eastAsia="Calibri"/>
          <w:lang w:val="en-US" w:eastAsia="en-US"/>
        </w:rPr>
        <w:t>to measure</w:t>
      </w:r>
      <w:r w:rsidR="00E777B6" w:rsidRPr="00B14E29">
        <w:rPr>
          <w:rFonts w:eastAsia="Calibri"/>
          <w:lang w:val="en-US" w:eastAsia="en-US"/>
        </w:rPr>
        <w:t xml:space="preserve"> </w:t>
      </w:r>
      <w:r w:rsidR="002D7C20">
        <w:rPr>
          <w:rFonts w:eastAsia="Calibri"/>
          <w:lang w:val="en-US" w:eastAsia="en-US"/>
        </w:rPr>
        <w:t xml:space="preserve">the same </w:t>
      </w:r>
      <w:r w:rsidR="00E777B6" w:rsidRPr="00B14E29">
        <w:rPr>
          <w:lang w:val="en-US"/>
        </w:rPr>
        <w:t xml:space="preserve">clinical parameters </w:t>
      </w:r>
      <w:r w:rsidR="002D7C20">
        <w:rPr>
          <w:lang w:val="en-US"/>
        </w:rPr>
        <w:t>as previously</w:t>
      </w:r>
      <w:r w:rsidR="00E777B6" w:rsidRPr="00B14E29">
        <w:rPr>
          <w:lang w:val="en-US"/>
        </w:rPr>
        <w:t xml:space="preserve">. </w:t>
      </w:r>
      <w:r w:rsidR="002A5EF4" w:rsidRPr="00B14E29">
        <w:rPr>
          <w:color w:val="131313"/>
          <w:lang w:val="en-US"/>
        </w:rPr>
        <w:t xml:space="preserve">All </w:t>
      </w:r>
      <w:r w:rsidR="00203A5D" w:rsidRPr="00B14E29">
        <w:rPr>
          <w:color w:val="131313"/>
          <w:lang w:val="en-US"/>
        </w:rPr>
        <w:t>subjects</w:t>
      </w:r>
      <w:r w:rsidR="002A5EF4" w:rsidRPr="00B14E29">
        <w:rPr>
          <w:color w:val="131313"/>
          <w:lang w:val="en-US"/>
        </w:rPr>
        <w:t xml:space="preserve"> had a BMI </w:t>
      </w:r>
      <w:r w:rsidR="00183F27">
        <w:rPr>
          <w:color w:val="131313"/>
          <w:lang w:val="en-US"/>
        </w:rPr>
        <w:t>≥</w:t>
      </w:r>
      <w:r w:rsidR="00155043">
        <w:rPr>
          <w:color w:val="131313"/>
          <w:lang w:val="en-US"/>
        </w:rPr>
        <w:t> </w:t>
      </w:r>
      <w:r w:rsidR="002A5EF4" w:rsidRPr="00B14E29">
        <w:rPr>
          <w:color w:val="131313"/>
          <w:lang w:val="en-US"/>
        </w:rPr>
        <w:t>25.0 kg/m</w:t>
      </w:r>
      <w:r w:rsidR="002A5EF4" w:rsidRPr="00B14E29">
        <w:rPr>
          <w:color w:val="131313"/>
          <w:vertAlign w:val="superscript"/>
          <w:lang w:val="en-US"/>
        </w:rPr>
        <w:t>2</w:t>
      </w:r>
      <w:r w:rsidR="00003CBA">
        <w:rPr>
          <w:color w:val="131313"/>
          <w:lang w:val="en-US"/>
        </w:rPr>
        <w:t xml:space="preserve"> and were therefore included into a multimodal intervention program consisting of regular dietary advice and 1-2 times per week physical exercise. Noteworthy, the adherence rate to this program was &lt;50%. </w:t>
      </w:r>
      <w:r w:rsidR="00A70644" w:rsidRPr="00B14E29">
        <w:rPr>
          <w:color w:val="131313"/>
          <w:lang w:val="en-US"/>
        </w:rPr>
        <w:t>EDTA b</w:t>
      </w:r>
      <w:r w:rsidR="00A70644" w:rsidRPr="00B14E29">
        <w:rPr>
          <w:lang w:val="en-US"/>
        </w:rPr>
        <w:t xml:space="preserve">lood samples were collected </w:t>
      </w:r>
      <w:r w:rsidR="002D7C20" w:rsidRPr="00B14E29">
        <w:rPr>
          <w:lang w:val="en-US"/>
        </w:rPr>
        <w:t xml:space="preserve">after a twelve-hour fasting period </w:t>
      </w:r>
      <w:r w:rsidR="00A70644" w:rsidRPr="00B14E29">
        <w:rPr>
          <w:lang w:val="en-US"/>
        </w:rPr>
        <w:t>between 8</w:t>
      </w:r>
      <w:r w:rsidR="002D7C20">
        <w:rPr>
          <w:lang w:val="en-US"/>
        </w:rPr>
        <w:t xml:space="preserve"> </w:t>
      </w:r>
      <w:r w:rsidR="00A70644" w:rsidRPr="00B14E29">
        <w:rPr>
          <w:lang w:val="en-US"/>
        </w:rPr>
        <w:t>am and 9</w:t>
      </w:r>
      <w:r w:rsidR="002D7C20">
        <w:rPr>
          <w:lang w:val="en-US"/>
        </w:rPr>
        <w:t xml:space="preserve"> </w:t>
      </w:r>
      <w:r w:rsidR="00A70644" w:rsidRPr="00B14E29">
        <w:rPr>
          <w:lang w:val="en-US"/>
        </w:rPr>
        <w:t xml:space="preserve">am, centrifuged (500 x g, 5 min) and </w:t>
      </w:r>
      <w:r w:rsidR="00FF1EB9">
        <w:rPr>
          <w:lang w:val="en-US"/>
        </w:rPr>
        <w:t xml:space="preserve">an aliquot </w:t>
      </w:r>
      <w:r w:rsidR="003918DE">
        <w:rPr>
          <w:lang w:val="en-US"/>
        </w:rPr>
        <w:t xml:space="preserve">was </w:t>
      </w:r>
      <w:r w:rsidR="00FF1EB9">
        <w:rPr>
          <w:lang w:val="en-US"/>
        </w:rPr>
        <w:t xml:space="preserve">used to determine </w:t>
      </w:r>
      <w:r w:rsidR="00A70644" w:rsidRPr="00B14E29">
        <w:rPr>
          <w:lang w:val="en-US"/>
        </w:rPr>
        <w:t xml:space="preserve">routine laboratory parameters </w:t>
      </w:r>
      <w:r w:rsidR="00FF1EB9" w:rsidRPr="00B14E29">
        <w:rPr>
          <w:lang w:val="en-US"/>
        </w:rPr>
        <w:t>within one hour</w:t>
      </w:r>
      <w:r w:rsidR="00FF1EB9">
        <w:rPr>
          <w:lang w:val="en-US"/>
        </w:rPr>
        <w:t xml:space="preserve">. Cell </w:t>
      </w:r>
      <w:r w:rsidR="00FF1EB9" w:rsidRPr="00B14E29">
        <w:rPr>
          <w:lang w:val="en-US"/>
        </w:rPr>
        <w:t xml:space="preserve">debris was removed </w:t>
      </w:r>
      <w:r w:rsidR="00FF1EB9">
        <w:rPr>
          <w:lang w:val="en-US"/>
        </w:rPr>
        <w:t xml:space="preserve">from the remaining aliquot </w:t>
      </w:r>
      <w:r w:rsidR="00FF1EB9" w:rsidRPr="00B14E29">
        <w:rPr>
          <w:lang w:val="en-US"/>
        </w:rPr>
        <w:t>by filtration (Rotilabo® syringe filter)</w:t>
      </w:r>
      <w:r w:rsidR="00FF1EB9">
        <w:rPr>
          <w:lang w:val="en-US"/>
        </w:rPr>
        <w:t xml:space="preserve"> and</w:t>
      </w:r>
      <w:r w:rsidR="00A70644" w:rsidRPr="00B14E29">
        <w:rPr>
          <w:lang w:val="en-US"/>
        </w:rPr>
        <w:t xml:space="preserve"> stored at -80ºC for analy</w:t>
      </w:r>
      <w:r w:rsidR="00FF1EB9">
        <w:rPr>
          <w:lang w:val="en-US"/>
        </w:rPr>
        <w:t xml:space="preserve">zing the </w:t>
      </w:r>
      <w:r w:rsidR="00A70644" w:rsidRPr="00B14E29">
        <w:rPr>
          <w:lang w:val="en-US"/>
        </w:rPr>
        <w:t>glycation sites.</w:t>
      </w:r>
      <w:r w:rsidR="00A70644" w:rsidRPr="00B14E29">
        <w:rPr>
          <w:iCs/>
          <w:lang w:val="en-US"/>
        </w:rPr>
        <w:t xml:space="preserve"> Plasma insulin and proinsulin were measured with an enzyme immunometric assay </w:t>
      </w:r>
      <w:r w:rsidR="00FF1EB9">
        <w:rPr>
          <w:iCs/>
          <w:lang w:val="en-US"/>
        </w:rPr>
        <w:t>(</w:t>
      </w:r>
      <w:r w:rsidR="00A70644" w:rsidRPr="00B14E29">
        <w:rPr>
          <w:iCs/>
          <w:lang w:val="en-US"/>
        </w:rPr>
        <w:t>IMMULITE automated analyzer</w:t>
      </w:r>
      <w:r w:rsidR="00FF1EB9">
        <w:rPr>
          <w:iCs/>
          <w:lang w:val="en-US"/>
        </w:rPr>
        <w:t>,</w:t>
      </w:r>
      <w:r w:rsidR="00A70644" w:rsidRPr="00B14E29">
        <w:rPr>
          <w:iCs/>
          <w:lang w:val="en-US"/>
        </w:rPr>
        <w:t xml:space="preserve"> Diagnostic Products Corporation, Los Angeles, CA, USA). </w:t>
      </w:r>
      <w:r w:rsidR="00A70644" w:rsidRPr="00B14E29">
        <w:rPr>
          <w:lang w:val="en-US"/>
        </w:rPr>
        <w:t>Serum high-sensitive CRP (C-reactive protein) was measured by immunonephelometry (Dade-Behring, Milan, Italy). HbA</w:t>
      </w:r>
      <w:r w:rsidR="00A70644" w:rsidRPr="00B14E29">
        <w:rPr>
          <w:vertAlign w:val="subscript"/>
          <w:lang w:val="en-US"/>
        </w:rPr>
        <w:t>1c</w:t>
      </w:r>
      <w:r w:rsidR="00A70644" w:rsidRPr="00B14E29">
        <w:rPr>
          <w:lang w:val="en-US"/>
        </w:rPr>
        <w:t>, plasma glucose,</w:t>
      </w:r>
      <w:r w:rsidR="00FF1EB9">
        <w:rPr>
          <w:lang w:val="en-US"/>
        </w:rPr>
        <w:t xml:space="preserve"> serum total </w:t>
      </w:r>
      <w:r w:rsidR="00A70644" w:rsidRPr="00B14E29">
        <w:rPr>
          <w:lang w:val="en-US"/>
        </w:rPr>
        <w:t>high-density lipoprotein</w:t>
      </w:r>
      <w:r w:rsidR="00FF1EB9">
        <w:rPr>
          <w:lang w:val="en-US"/>
        </w:rPr>
        <w:t xml:space="preserve"> </w:t>
      </w:r>
      <w:r w:rsidR="00A70644" w:rsidRPr="00B14E29">
        <w:rPr>
          <w:lang w:val="en-US"/>
        </w:rPr>
        <w:t>(HDL)-, low-density lipoprotein</w:t>
      </w:r>
      <w:r w:rsidR="00B51C2E">
        <w:rPr>
          <w:lang w:val="en-US"/>
        </w:rPr>
        <w:t xml:space="preserve"> </w:t>
      </w:r>
      <w:r w:rsidR="00A70644" w:rsidRPr="00B14E29">
        <w:rPr>
          <w:lang w:val="en-US"/>
        </w:rPr>
        <w:t>(LDL)-cholesterol, triglycerides</w:t>
      </w:r>
      <w:r w:rsidR="00FF1EB9">
        <w:rPr>
          <w:lang w:val="en-US"/>
        </w:rPr>
        <w:t>,</w:t>
      </w:r>
      <w:r w:rsidR="00A70644" w:rsidRPr="00B14E29">
        <w:rPr>
          <w:lang w:val="en-US"/>
        </w:rPr>
        <w:t xml:space="preserve"> and free fatty acids were measured as previously described </w:t>
      </w:r>
      <w:r w:rsidR="00A70644" w:rsidRPr="00B14E29">
        <w:rPr>
          <w:lang w:val="en-US"/>
        </w:rPr>
        <w:fldChar w:fldCharType="begin">
          <w:fldData xml:space="preserve">PEVuZE5vdGU+PENpdGU+PEF1dGhvcj5LbG90aW5nPC9BdXRob3I+PFllYXI+MjAxMDwvWWVhcj48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</w:fldData>
        </w:fldChar>
      </w:r>
      <w:r w:rsidR="009015A7">
        <w:rPr>
          <w:lang w:val="en-US"/>
        </w:rPr>
        <w:instrText xml:space="preserve"> ADDIN EN.CITE </w:instrText>
      </w:r>
      <w:r w:rsidR="009015A7">
        <w:rPr>
          <w:lang w:val="en-US"/>
        </w:rPr>
        <w:fldChar w:fldCharType="begin">
          <w:fldData xml:space="preserve">PEVuZE5vdGU+PENpdGU+PEF1dGhvcj5LbG90aW5nPC9BdXRob3I+PFllYXI+MjAxMDwvWWVhcj48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</w:fldData>
        </w:fldChar>
      </w:r>
      <w:r w:rsidR="009015A7">
        <w:rPr>
          <w:lang w:val="en-US"/>
        </w:rPr>
        <w:instrText xml:space="preserve"> ADDIN EN.CITE.DATA </w:instrText>
      </w:r>
      <w:r w:rsidR="009015A7">
        <w:rPr>
          <w:lang w:val="en-US"/>
        </w:rPr>
      </w:r>
      <w:r w:rsidR="009015A7">
        <w:rPr>
          <w:lang w:val="en-US"/>
        </w:rPr>
        <w:fldChar w:fldCharType="end"/>
      </w:r>
      <w:r w:rsidR="00A70644" w:rsidRPr="00B14E29">
        <w:rPr>
          <w:lang w:val="en-US"/>
        </w:rPr>
      </w:r>
      <w:r w:rsidR="00A70644" w:rsidRPr="00B14E29">
        <w:rPr>
          <w:lang w:val="en-US"/>
        </w:rPr>
        <w:fldChar w:fldCharType="separate"/>
      </w:r>
      <w:r w:rsidR="009015A7">
        <w:rPr>
          <w:noProof/>
          <w:lang w:val="en-US"/>
        </w:rPr>
        <w:t>(42)</w:t>
      </w:r>
      <w:r w:rsidR="00A70644" w:rsidRPr="00B14E29">
        <w:rPr>
          <w:lang w:val="en-US"/>
        </w:rPr>
        <w:fldChar w:fldCharType="end"/>
      </w:r>
      <w:r w:rsidR="00A70644" w:rsidRPr="00B14E29">
        <w:rPr>
          <w:lang w:val="en-US"/>
        </w:rPr>
        <w:t>.</w:t>
      </w:r>
      <w:r w:rsidR="0075761B" w:rsidRPr="00B14E29">
        <w:rPr>
          <w:lang w:val="en-US"/>
        </w:rPr>
        <w:t xml:space="preserve"> </w:t>
      </w:r>
      <w:r w:rsidR="0075761B" w:rsidRPr="00B14E29">
        <w:rPr>
          <w:iCs/>
          <w:lang w:val="en-US"/>
        </w:rPr>
        <w:t>Homeostasis model assessment</w:t>
      </w:r>
      <w:r w:rsidR="0075761B" w:rsidRPr="00B14E29">
        <w:rPr>
          <w:lang w:val="en-US"/>
        </w:rPr>
        <w:t xml:space="preserve"> as an index of </w:t>
      </w:r>
      <w:r w:rsidR="0075761B" w:rsidRPr="00B14E29">
        <w:rPr>
          <w:iCs/>
          <w:lang w:val="en-US"/>
        </w:rPr>
        <w:t xml:space="preserve">insulin resistance (HOMA-IR) </w:t>
      </w:r>
      <w:r w:rsidR="0075761B" w:rsidRPr="00B14E29">
        <w:rPr>
          <w:lang w:val="en-US"/>
        </w:rPr>
        <w:t xml:space="preserve">was </w:t>
      </w:r>
      <w:r w:rsidR="00B51C2E">
        <w:rPr>
          <w:lang w:val="en-US"/>
        </w:rPr>
        <w:t>calculated</w:t>
      </w:r>
      <w:r w:rsidR="0075761B" w:rsidRPr="00B14E29">
        <w:rPr>
          <w:lang w:val="en-US"/>
        </w:rPr>
        <w:t xml:space="preserve"> </w:t>
      </w:r>
      <w:r w:rsidR="00B51C2E">
        <w:rPr>
          <w:lang w:val="en-US"/>
        </w:rPr>
        <w:t>by multiplying</w:t>
      </w:r>
      <w:r w:rsidR="0075761B" w:rsidRPr="00B14E29">
        <w:rPr>
          <w:lang w:val="en-US"/>
        </w:rPr>
        <w:t xml:space="preserve"> </w:t>
      </w:r>
      <w:r w:rsidR="00B51C2E">
        <w:rPr>
          <w:lang w:val="en-US"/>
        </w:rPr>
        <w:t xml:space="preserve">the </w:t>
      </w:r>
      <w:r w:rsidR="0075761B" w:rsidRPr="00B14E29">
        <w:rPr>
          <w:lang w:val="en-US"/>
        </w:rPr>
        <w:t>FPG (mmol/</w:t>
      </w:r>
      <w:r w:rsidR="00B51C2E">
        <w:rPr>
          <w:lang w:val="en-US"/>
        </w:rPr>
        <w:t>L</w:t>
      </w:r>
      <w:r w:rsidR="0075761B" w:rsidRPr="00B14E29">
        <w:rPr>
          <w:lang w:val="en-US"/>
        </w:rPr>
        <w:t xml:space="preserve">) </w:t>
      </w:r>
      <w:r w:rsidR="00B51C2E">
        <w:rPr>
          <w:lang w:val="en-US"/>
        </w:rPr>
        <w:t xml:space="preserve">with </w:t>
      </w:r>
      <w:r w:rsidR="0075761B" w:rsidRPr="00B14E29">
        <w:rPr>
          <w:lang w:val="en-US"/>
        </w:rPr>
        <w:t xml:space="preserve">fasting plasma insulin (FPI, </w:t>
      </w:r>
      <w:r w:rsidR="00B51C2E">
        <w:rPr>
          <w:lang w:val="en-US"/>
        </w:rPr>
        <w:t>mU/L</w:t>
      </w:r>
      <w:r w:rsidR="00AA5945" w:rsidRPr="00B14E29">
        <w:rPr>
          <w:lang w:val="en-US"/>
        </w:rPr>
        <w:t xml:space="preserve">) divided by </w:t>
      </w:r>
      <w:r w:rsidR="0075761B" w:rsidRPr="00B14E29">
        <w:rPr>
          <w:lang w:val="en-US"/>
        </w:rPr>
        <w:t>22.5</w:t>
      </w:r>
      <w:r w:rsidR="00AA5945" w:rsidRPr="00B14E29">
        <w:rPr>
          <w:lang w:val="en-US"/>
        </w:rPr>
        <w:t xml:space="preserve"> </w:t>
      </w:r>
      <w:r w:rsidR="00AA5945" w:rsidRPr="00B14E29">
        <w:rPr>
          <w:lang w:val="en-US"/>
        </w:rPr>
        <w:fldChar w:fldCharType="begin"/>
      </w:r>
      <w:r w:rsidR="00712226">
        <w:rPr>
          <w:lang w:val="en-US"/>
        </w:rPr>
        <w:instrText xml:space="preserve"> ADDIN EN.CITE &lt;EndNote&gt;&lt;Cite&gt;&lt;Author&gt;Matthews&lt;/Author&gt;&lt;Year&gt;1985&lt;/Year&gt;&lt;RecNum&gt;939&lt;/RecNum&gt;&lt;DisplayText&gt;(45)&lt;/DisplayText&gt;&lt;record&gt;&lt;rec-number&gt;939&lt;/rec-number&gt;&lt;foreign-keys&gt;&lt;key app="EN" db-id="a0rvdv5acv5wzre5aw2ves5bss2pr9w22w5x" timestamp="1479827957"&gt;939&lt;/key&gt;&lt;/foreign-keys&gt;&lt;ref-type name="Journal Article"&gt;17&lt;/ref-type&gt;&lt;contributors&gt;&lt;authors&gt;&lt;author&gt;Matthews, D. R.&lt;/author&gt;&lt;author&gt;Hosker, J. P.&lt;/author&gt;&lt;author&gt;Rudenski, A. S.&lt;/author&gt;&lt;author&gt;Naylor, B. A.&lt;/author&gt;&lt;author&gt;Treacher, D. F.&lt;/author&gt;&lt;author&gt;Turner, R. C.&lt;/author&gt;&lt;/authors&gt;&lt;/contributors&gt;&lt;titles&gt;&lt;title&gt;Homeostasis model assessment: insulin resistance and beta-cell function from fasting plasma glucose and insulin concentrations in man&lt;/title&gt;&lt;secondary-title&gt;Diabetologia&lt;/secondary-title&gt;&lt;alt-title&gt;Diabetologia&lt;/alt-title&gt;&lt;/titles&gt;&lt;periodical&gt;&lt;full-title&gt;Diabetologia&lt;/full-title&gt;&lt;/periodical&gt;&lt;alt-periodical&gt;&lt;full-title&gt;Diabetologia&lt;/full-title&gt;&lt;/alt-periodical&gt;&lt;pages&gt;412-9&lt;/pages&gt;&lt;volume&gt;28&lt;/volume&gt;&lt;number&gt;7&lt;/number&gt;&lt;edition&gt;1985/07/01&lt;/edition&gt;&lt;keywords&gt;&lt;keyword&gt;Adult&lt;/keyword&gt;&lt;keyword&gt;Blood Glucose/*metabolism&lt;/keyword&gt;&lt;keyword&gt;Computers&lt;/keyword&gt;&lt;keyword&gt;Diabetes Mellitus, Type 2/*diagnosis/physiopathology&lt;/keyword&gt;&lt;keyword&gt;Erythrocytes/metabolism&lt;/keyword&gt;&lt;keyword&gt;Fasting&lt;/keyword&gt;&lt;keyword&gt;Homeostasis&lt;/keyword&gt;&lt;keyword&gt;Humans&lt;/keyword&gt;&lt;keyword&gt;Insulin/*blood&lt;/keyword&gt;&lt;keyword&gt;*Insulin Resistance&lt;/keyword&gt;&lt;keyword&gt;Islets of Langerhans/*physiopathology&lt;/keyword&gt;&lt;keyword&gt;Middle Aged&lt;/keyword&gt;&lt;keyword&gt;Monocytes/metabolism&lt;/keyword&gt;&lt;keyword&gt;Receptor, Insulin/metabolism&lt;/keyword&gt;&lt;/keywords&gt;&lt;dates&gt;&lt;year&gt;1985&lt;/year&gt;&lt;pub-dates&gt;&lt;date&gt;Jul&lt;/date&gt;&lt;/pub-dates&gt;&lt;/dates&gt;&lt;isbn&gt;0012-186X (Print)&amp;#xD;0012-186x&lt;/isbn&gt;&lt;accession-num&gt;3899825&lt;/accession-num&gt;&lt;urls&gt;&lt;/urls&gt;&lt;remote-database-provider&gt;NLM&lt;/remote-database-provider&gt;&lt;language&gt;Eng&lt;/language&gt;&lt;/record&gt;&lt;/Cite&gt;&lt;/EndNote&gt;</w:instrText>
      </w:r>
      <w:r w:rsidR="00AA5945" w:rsidRPr="00B14E29">
        <w:rPr>
          <w:lang w:val="en-US"/>
        </w:rPr>
        <w:fldChar w:fldCharType="separate"/>
      </w:r>
      <w:r w:rsidR="00712226">
        <w:rPr>
          <w:noProof/>
          <w:lang w:val="en-US"/>
        </w:rPr>
        <w:t>(45)</w:t>
      </w:r>
      <w:r w:rsidR="00AA5945" w:rsidRPr="00B14E29">
        <w:rPr>
          <w:lang w:val="en-US"/>
        </w:rPr>
        <w:fldChar w:fldCharType="end"/>
      </w:r>
      <w:r w:rsidR="0075761B" w:rsidRPr="00B14E29">
        <w:rPr>
          <w:lang w:val="en-US"/>
        </w:rPr>
        <w:t xml:space="preserve">. </w:t>
      </w:r>
      <w:r w:rsidR="006F70A2" w:rsidRPr="00B14E29">
        <w:rPr>
          <w:lang w:val="en-US"/>
        </w:rPr>
        <w:t>Updated HOMA (HOMA2) of i</w:t>
      </w:r>
      <w:r w:rsidR="00AA5945" w:rsidRPr="00B14E29">
        <w:rPr>
          <w:lang w:val="en-US"/>
        </w:rPr>
        <w:t>nsulin sensitivity (HOMA</w:t>
      </w:r>
      <w:r w:rsidR="00A87E5B" w:rsidRPr="00B14E29">
        <w:rPr>
          <w:lang w:val="en-US"/>
        </w:rPr>
        <w:t>2</w:t>
      </w:r>
      <w:r w:rsidR="00420B41">
        <w:rPr>
          <w:lang w:val="en-US"/>
        </w:rPr>
        <w:t> </w:t>
      </w:r>
      <w:r w:rsidR="00AA5945" w:rsidRPr="00B14E29">
        <w:rPr>
          <w:lang w:val="en-US"/>
        </w:rPr>
        <w:t xml:space="preserve">%S) and </w:t>
      </w:r>
      <w:r w:rsidR="00DA4A33">
        <w:rPr>
          <w:lang w:val="en-US"/>
        </w:rPr>
        <w:t>an estimate</w:t>
      </w:r>
      <w:r w:rsidR="00DA4A33" w:rsidRPr="00B14E29">
        <w:rPr>
          <w:lang w:val="en-US"/>
        </w:rPr>
        <w:t xml:space="preserve"> </w:t>
      </w:r>
      <w:r w:rsidR="00AA5945" w:rsidRPr="00B14E29">
        <w:rPr>
          <w:lang w:val="en-US"/>
        </w:rPr>
        <w:t>of beta cell function (HOMA</w:t>
      </w:r>
      <w:r w:rsidR="00A87E5B" w:rsidRPr="00B14E29">
        <w:rPr>
          <w:lang w:val="en-US"/>
        </w:rPr>
        <w:t>2</w:t>
      </w:r>
      <w:r w:rsidR="00420B41">
        <w:rPr>
          <w:lang w:val="en-US"/>
        </w:rPr>
        <w:t> </w:t>
      </w:r>
      <w:r w:rsidR="00AA5945" w:rsidRPr="00B14E29">
        <w:rPr>
          <w:lang w:val="en-US"/>
        </w:rPr>
        <w:t xml:space="preserve">%B) were calculated </w:t>
      </w:r>
      <w:r w:rsidR="006F70A2" w:rsidRPr="00B14E29">
        <w:rPr>
          <w:lang w:val="en-US"/>
        </w:rPr>
        <w:t xml:space="preserve">using FPG and FPI </w:t>
      </w:r>
      <w:r w:rsidR="00AB520F">
        <w:rPr>
          <w:lang w:val="en-US"/>
        </w:rPr>
        <w:t>(</w:t>
      </w:r>
      <w:r w:rsidR="006F70A2" w:rsidRPr="00B14E29">
        <w:rPr>
          <w:lang w:val="en-US"/>
        </w:rPr>
        <w:t xml:space="preserve">HOMA calculator </w:t>
      </w:r>
      <w:r w:rsidR="00B51C2E">
        <w:rPr>
          <w:lang w:val="en-US"/>
        </w:rPr>
        <w:t>V</w:t>
      </w:r>
      <w:r w:rsidR="006F70A2" w:rsidRPr="00B14E29">
        <w:rPr>
          <w:lang w:val="en-US"/>
        </w:rPr>
        <w:t>ersion 2.2.3</w:t>
      </w:r>
      <w:r w:rsidR="00A93696">
        <w:rPr>
          <w:lang w:val="en-US"/>
        </w:rPr>
        <w:t xml:space="preserve"> at</w:t>
      </w:r>
      <w:r w:rsidR="00AA5945" w:rsidRPr="00B14E29">
        <w:rPr>
          <w:lang w:val="en-US"/>
        </w:rPr>
        <w:t xml:space="preserve"> </w:t>
      </w:r>
      <w:r w:rsidR="006F70A2" w:rsidRPr="00B14E29">
        <w:rPr>
          <w:lang w:val="en-US"/>
        </w:rPr>
        <w:t>http://</w:t>
      </w:r>
      <w:r w:rsidR="00AA5945" w:rsidRPr="00B14E29">
        <w:rPr>
          <w:lang w:val="en-US"/>
        </w:rPr>
        <w:t>www.dtu.ox.ac.uk/homa</w:t>
      </w:r>
      <w:r w:rsidR="006F70A2" w:rsidRPr="00B14E29">
        <w:rPr>
          <w:lang w:val="en-US"/>
        </w:rPr>
        <w:t>calculator</w:t>
      </w:r>
      <w:r w:rsidR="00A93696">
        <w:rPr>
          <w:lang w:val="en-US"/>
        </w:rPr>
        <w:t>)</w:t>
      </w:r>
      <w:r w:rsidR="00AA5945" w:rsidRPr="00B14E29">
        <w:rPr>
          <w:lang w:val="en-US"/>
        </w:rPr>
        <w:t xml:space="preserve"> </w:t>
      </w:r>
      <w:r w:rsidR="00A87E5B" w:rsidRPr="00B14E29">
        <w:rPr>
          <w:lang w:val="en-US"/>
        </w:rPr>
        <w:fldChar w:fldCharType="begin"/>
      </w:r>
      <w:r w:rsidR="00712226">
        <w:rPr>
          <w:lang w:val="en-US"/>
        </w:rPr>
        <w:instrText xml:space="preserve"> ADDIN EN.CITE &lt;EndNote&gt;&lt;Cite&gt;&lt;Author&gt;Wallace&lt;/Author&gt;&lt;Year&gt;2004&lt;/Year&gt;&lt;RecNum&gt;632&lt;/RecNum&gt;&lt;DisplayText&gt;(46)&lt;/DisplayText&gt;&lt;record&gt;&lt;rec-number&gt;632&lt;/rec-number&gt;&lt;foreign-keys&gt;&lt;key app="EN" db-id="a0rvdv5acv5wzre5aw2ves5bss2pr9w22w5x" timestamp="1418743258"&gt;632&lt;/key&gt;&lt;/foreign-keys&gt;&lt;ref-type name="Journal Article"&gt;17&lt;/ref-type&gt;&lt;contributors&gt;&lt;authors&gt;&lt;author&gt;Wallace, Tara M.&lt;/author&gt;&lt;author&gt;Levy, Jonathan C.&lt;/author&gt;&lt;author&gt;Matthews, David R.&lt;/author&gt;&lt;/authors&gt;&lt;/contributors&gt;&lt;titles&gt;&lt;title&gt;Use and Abuse of HOMA Modeling&lt;/title&gt;&lt;secondary-title&gt;Diabetes Care&lt;/secondary-title&gt;&lt;/titles&gt;&lt;periodical&gt;&lt;full-title&gt;Diabetes Care&lt;/full-title&gt;&lt;/periodical&gt;&lt;pages&gt;1487-1495&lt;/pages&gt;&lt;volume&gt;27&lt;/volume&gt;&lt;number&gt;6&lt;/number&gt;&lt;dates&gt;&lt;year&gt;2004&lt;/year&gt;&lt;/dates&gt;&lt;urls&gt;&lt;related-urls&gt;&lt;url&gt;http://care.diabetesjournals.org/content/27/6/1487.abstract&lt;/url&gt;&lt;/related-urls&gt;&lt;/urls&gt;&lt;/record&gt;&lt;/Cite&gt;&lt;/EndNote&gt;</w:instrText>
      </w:r>
      <w:r w:rsidR="00A87E5B" w:rsidRPr="00B14E29">
        <w:rPr>
          <w:lang w:val="en-US"/>
        </w:rPr>
        <w:fldChar w:fldCharType="separate"/>
      </w:r>
      <w:r w:rsidR="00712226">
        <w:rPr>
          <w:noProof/>
          <w:lang w:val="en-US"/>
        </w:rPr>
        <w:t>(46)</w:t>
      </w:r>
      <w:r w:rsidR="00A87E5B" w:rsidRPr="00B14E29">
        <w:rPr>
          <w:lang w:val="en-US"/>
        </w:rPr>
        <w:fldChar w:fldCharType="end"/>
      </w:r>
      <w:r w:rsidR="00AA5945" w:rsidRPr="00B14E29">
        <w:rPr>
          <w:lang w:val="en-US"/>
        </w:rPr>
        <w:t xml:space="preserve">. </w:t>
      </w:r>
    </w:p>
    <w:p w14:paraId="0F1AA2E9" w14:textId="77777777" w:rsidR="00B51C2E" w:rsidRPr="00B14E29" w:rsidRDefault="00B51C2E" w:rsidP="00B51C2E">
      <w:pPr>
        <w:tabs>
          <w:tab w:val="left" w:pos="1260"/>
        </w:tabs>
        <w:autoSpaceDE w:val="0"/>
        <w:autoSpaceDN w:val="0"/>
        <w:adjustRightInd w:val="0"/>
        <w:spacing w:line="480" w:lineRule="auto"/>
        <w:jc w:val="both"/>
        <w:rPr>
          <w:lang w:val="en-US"/>
        </w:rPr>
      </w:pPr>
    </w:p>
    <w:p w14:paraId="6763F129" w14:textId="02D6CA65" w:rsidR="00F67261" w:rsidRPr="00155043" w:rsidRDefault="00E35B68" w:rsidP="00AA5945">
      <w:pPr>
        <w:spacing w:line="480" w:lineRule="auto"/>
        <w:jc w:val="both"/>
        <w:rPr>
          <w:i/>
          <w:lang w:val="en-US"/>
        </w:rPr>
      </w:pPr>
      <w:r w:rsidRPr="00155043">
        <w:rPr>
          <w:i/>
          <w:lang w:val="en-US"/>
        </w:rPr>
        <w:t>Peptide quantification</w:t>
      </w:r>
    </w:p>
    <w:p w14:paraId="43A8029F" w14:textId="6F3EEBEB" w:rsidR="00CD78BB" w:rsidRPr="00B14E29" w:rsidRDefault="008638EC" w:rsidP="00AA24FF">
      <w:pPr>
        <w:spacing w:line="480" w:lineRule="auto"/>
        <w:jc w:val="both"/>
        <w:rPr>
          <w:lang w:val="en-US"/>
        </w:rPr>
      </w:pPr>
      <w:r>
        <w:rPr>
          <w:lang w:val="en-US"/>
        </w:rPr>
        <w:t>Twenty-nine g</w:t>
      </w:r>
      <w:r w:rsidR="00CD78BB" w:rsidRPr="00B14E29">
        <w:rPr>
          <w:lang w:val="en-US"/>
        </w:rPr>
        <w:t>lycation sites</w:t>
      </w:r>
      <w:r w:rsidR="00360CC4">
        <w:rPr>
          <w:lang w:val="en-US"/>
        </w:rPr>
        <w:t xml:space="preserve"> </w:t>
      </w:r>
      <w:r w:rsidR="00CD78BB" w:rsidRPr="00B14E29">
        <w:rPr>
          <w:lang w:val="en-US"/>
        </w:rPr>
        <w:t xml:space="preserve">were quantified </w:t>
      </w:r>
      <w:r>
        <w:rPr>
          <w:lang w:val="en-US"/>
        </w:rPr>
        <w:t>at the peptide level</w:t>
      </w:r>
      <w:r w:rsidRPr="00B14E29">
        <w:rPr>
          <w:lang w:val="en-US"/>
        </w:rPr>
        <w:t xml:space="preserve"> (</w:t>
      </w:r>
      <w:bookmarkStart w:id="2" w:name="OLE_LINK10"/>
      <w:r w:rsidRPr="00B14E29">
        <w:rPr>
          <w:lang w:val="en-US"/>
        </w:rPr>
        <w:t>Supplement, Table S</w:t>
      </w:r>
      <w:bookmarkEnd w:id="2"/>
      <w:r w:rsidR="00AB520F">
        <w:rPr>
          <w:lang w:val="en-US"/>
        </w:rPr>
        <w:t>4</w:t>
      </w:r>
      <w:r w:rsidR="00360CC4">
        <w:rPr>
          <w:lang w:val="en-US"/>
        </w:rPr>
        <w:t xml:space="preserve">) </w:t>
      </w:r>
      <w:r w:rsidR="00CD78BB" w:rsidRPr="00B14E29">
        <w:rPr>
          <w:lang w:val="en-US"/>
        </w:rPr>
        <w:t>by electrospray ionization mass spectrometry (ESI-MS) on a QTRAP4000 (AB Sciex, Darmstadt, Germany) coupled on-line to</w:t>
      </w:r>
      <w:r w:rsidR="00CD78BB" w:rsidRPr="00B14E29">
        <w:rPr>
          <w:rStyle w:val="CommentReference"/>
          <w:sz w:val="24"/>
          <w:szCs w:val="24"/>
          <w:lang w:val="en-US"/>
        </w:rPr>
        <w:t xml:space="preserve"> </w:t>
      </w:r>
      <w:r w:rsidR="00CD78BB" w:rsidRPr="00B14E29">
        <w:rPr>
          <w:rStyle w:val="st"/>
          <w:lang w:val="en-US"/>
        </w:rPr>
        <w:t>reversed-phase high-p</w:t>
      </w:r>
      <w:r w:rsidR="00CD78BB" w:rsidRPr="00A93696">
        <w:rPr>
          <w:rStyle w:val="st"/>
          <w:lang w:val="en-US"/>
        </w:rPr>
        <w:t xml:space="preserve">erformance liquid </w:t>
      </w:r>
      <w:r w:rsidR="00CD78BB" w:rsidRPr="00A93696">
        <w:rPr>
          <w:rStyle w:val="Emphasis"/>
          <w:i w:val="0"/>
          <w:lang w:val="en-US"/>
        </w:rPr>
        <w:t>chromatography</w:t>
      </w:r>
      <w:r w:rsidR="00CD78BB" w:rsidRPr="00A93696">
        <w:rPr>
          <w:lang w:val="en-US"/>
        </w:rPr>
        <w:t xml:space="preserve"> (RP-HPLC) using timed mult</w:t>
      </w:r>
      <w:r w:rsidR="00360CC4" w:rsidRPr="00A93696">
        <w:rPr>
          <w:lang w:val="en-US"/>
        </w:rPr>
        <w:t xml:space="preserve">iple reaction monitoring (MRM) </w:t>
      </w:r>
      <w:r w:rsidR="00360CC4" w:rsidRPr="00A93696">
        <w:rPr>
          <w:lang w:val="en-US"/>
        </w:rPr>
        <w:fldChar w:fldCharType="begin"/>
      </w:r>
      <w:r w:rsidR="009015A7">
        <w:rPr>
          <w:lang w:val="en-US"/>
        </w:rPr>
        <w:instrText xml:space="preserve"> ADDIN EN.CITE &lt;EndNote&gt;&lt;Cite&gt;&lt;Author&gt;Spiller&lt;/Author&gt;&lt;Year&gt;2017&lt;/Year&gt;&lt;RecNum&gt;1190&lt;/RecNum&gt;&lt;DisplayText&gt;(41)&lt;/DisplayText&gt;&lt;record&gt;&lt;rec-number&gt;1190&lt;/rec-number&gt;&lt;foreign-keys&gt;&lt;key app="EN" db-id="a0rvdv5acv5wzre5aw2ves5bss2pr9w22w5x" timestamp="1488272756"&gt;1190&lt;/key&gt;&lt;/foreign-keys&gt;&lt;ref-type name="Journal Article"&gt;17&lt;/ref-type&gt;&lt;contributors&gt;&lt;authors&gt;&lt;author&gt;Spiller, S.&lt;/author&gt;&lt;author&gt;Frolov, A.&lt;/author&gt;&lt;author&gt;Hoffmann, R.&lt;/author&gt;&lt;/authors&gt;&lt;/contributors&gt;&lt;auth-address&gt;Institute of Bioanalytical Chemistry, Faculty of Chemistry and Mineralogy, Universitat Leipzig,. Germany.&lt;/auth-address&gt;&lt;titles&gt;&lt;title&gt;Quantification of specific glycation sites in human serum albumin as prospective type 2 diabetes mellitus biomarkers&lt;/title&gt;&lt;secondary-title&gt;Protein Pept Lett&lt;/secondary-title&gt;&lt;alt-title&gt;Protein and peptide letters&lt;/alt-title&gt;&lt;/titles&gt;&lt;periodical&gt;&lt;full-title&gt;Protein Pept Lett&lt;/full-title&gt;&lt;abbr-1&gt;Protein and peptide letters&lt;/abbr-1&gt;&lt;/periodical&gt;&lt;alt-periodical&gt;&lt;full-title&gt;Protein Pept Lett&lt;/full-title&gt;&lt;abbr-1&gt;Protein and peptide letters&lt;/abbr-1&gt;&lt;/alt-periodical&gt;&lt;pages&gt;(Epub ahead of print)&lt;/pages&gt;&lt;volume&gt;24&lt;/volume&gt;&lt;edition&gt;2017/02/06&lt;/edition&gt;&lt;dates&gt;&lt;year&gt;2017&lt;/year&gt;&lt;pub-dates&gt;&lt;date&gt;Feb 02&lt;/date&gt;&lt;/pub-dates&gt;&lt;/dates&gt;&lt;isbn&gt;0929-8665&lt;/isbn&gt;&lt;accession-num&gt;28155619&lt;/accession-num&gt;&lt;label&gt;[Epub ahead of print]&lt;/label&gt;&lt;urls&gt;&lt;/urls&gt;&lt;electronic-resource-num&gt;10.2174/0929866524666170202124120&lt;/electronic-resource-num&gt;&lt;remote-database-provider&gt;NLM&lt;/remote-database-provider&gt;&lt;language&gt;eng&lt;/language&gt;&lt;/record&gt;&lt;/Cite&gt;&lt;/EndNote&gt;</w:instrText>
      </w:r>
      <w:r w:rsidR="00360CC4" w:rsidRPr="00A93696">
        <w:rPr>
          <w:lang w:val="en-US"/>
        </w:rPr>
        <w:fldChar w:fldCharType="separate"/>
      </w:r>
      <w:r w:rsidR="009015A7">
        <w:rPr>
          <w:noProof/>
          <w:lang w:val="en-US"/>
        </w:rPr>
        <w:t>(41)</w:t>
      </w:r>
      <w:r w:rsidR="00360CC4" w:rsidRPr="00A93696">
        <w:rPr>
          <w:lang w:val="en-US"/>
        </w:rPr>
        <w:fldChar w:fldCharType="end"/>
      </w:r>
      <w:r w:rsidR="00CD78BB" w:rsidRPr="00A93696">
        <w:rPr>
          <w:lang w:val="en-US"/>
        </w:rPr>
        <w:t xml:space="preserve">. Briefly, </w:t>
      </w:r>
      <w:r w:rsidR="00CD78BB" w:rsidRPr="00A93696">
        <w:rPr>
          <w:lang w:val="en-US"/>
        </w:rPr>
        <w:lastRenderedPageBreak/>
        <w:t xml:space="preserve">plasma </w:t>
      </w:r>
      <w:r w:rsidR="004927F7" w:rsidRPr="00A93696">
        <w:rPr>
          <w:lang w:val="en-US"/>
        </w:rPr>
        <w:t xml:space="preserve">was </w:t>
      </w:r>
      <w:r w:rsidR="00CD78BB" w:rsidRPr="00A93696">
        <w:rPr>
          <w:lang w:val="en-US"/>
        </w:rPr>
        <w:t>ultrafiltrat</w:t>
      </w:r>
      <w:r w:rsidR="004927F7" w:rsidRPr="00A93696">
        <w:rPr>
          <w:lang w:val="en-US"/>
        </w:rPr>
        <w:t>ed</w:t>
      </w:r>
      <w:r w:rsidR="00CD78BB" w:rsidRPr="00A93696">
        <w:rPr>
          <w:lang w:val="en-US"/>
        </w:rPr>
        <w:t xml:space="preserve"> (5 kDa cut-off)</w:t>
      </w:r>
      <w:r w:rsidR="004927F7" w:rsidRPr="00A93696">
        <w:rPr>
          <w:lang w:val="en-US"/>
        </w:rPr>
        <w:t>,</w:t>
      </w:r>
      <w:r w:rsidR="00CD78BB" w:rsidRPr="00A93696">
        <w:rPr>
          <w:lang w:val="en-US"/>
        </w:rPr>
        <w:t xml:space="preserve"> digested with trypsin (37°C, 18 h, 5% w/w), spiked with a concentration-balanced mixture of </w:t>
      </w:r>
      <w:r w:rsidR="00CD78BB" w:rsidRPr="00A93696">
        <w:rPr>
          <w:vertAlign w:val="superscript"/>
          <w:lang w:val="en-US"/>
        </w:rPr>
        <w:t>13</w:t>
      </w:r>
      <w:r w:rsidR="00CD78BB" w:rsidRPr="00A93696">
        <w:rPr>
          <w:lang w:val="en-US"/>
        </w:rPr>
        <w:t>C,</w:t>
      </w:r>
      <w:r w:rsidR="00CD78BB" w:rsidRPr="00A93696">
        <w:rPr>
          <w:vertAlign w:val="superscript"/>
          <w:lang w:val="en-US"/>
        </w:rPr>
        <w:t>15</w:t>
      </w:r>
      <w:r w:rsidR="00CD78BB" w:rsidRPr="00A93696">
        <w:rPr>
          <w:lang w:val="en-US"/>
        </w:rPr>
        <w:t>N-labelled glycated peptides as internal standard, enriched for glycated peptides by boronic acid affinity chromatography (BAC), and desalted by solid phase extraction (SPE</w:t>
      </w:r>
      <w:r w:rsidR="004927F7" w:rsidRPr="00A93696">
        <w:rPr>
          <w:lang w:val="en-US"/>
        </w:rPr>
        <w:t>)</w:t>
      </w:r>
      <w:r w:rsidR="00CD78BB" w:rsidRPr="00A93696">
        <w:rPr>
          <w:lang w:val="en-US"/>
        </w:rPr>
        <w:t xml:space="preserve"> </w:t>
      </w:r>
      <w:r w:rsidR="00CD78BB" w:rsidRPr="00A93696">
        <w:rPr>
          <w:lang w:val="en-US"/>
        </w:rPr>
        <w:fldChar w:fldCharType="begin">
          <w:fldData xml:space="preserve">PEVuZE5vdGU+PENpdGU+PEF1dGhvcj5Gcm9sb3Y8L0F1dGhvcj48WWVhcj4yMDEwPC9ZZWFyPjxS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</w:fldData>
        </w:fldChar>
      </w:r>
      <w:r w:rsidR="009015A7">
        <w:rPr>
          <w:lang w:val="en-US"/>
        </w:rPr>
        <w:instrText xml:space="preserve"> ADDIN EN.CITE </w:instrText>
      </w:r>
      <w:r w:rsidR="009015A7">
        <w:rPr>
          <w:lang w:val="en-US"/>
        </w:rPr>
        <w:fldChar w:fldCharType="begin">
          <w:fldData xml:space="preserve">PEVuZE5vdGU+PENpdGU+PEF1dGhvcj5Gcm9sb3Y8L0F1dGhvcj48WWVhcj4yMDEwPC9ZZWFyPjxS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</w:fldData>
        </w:fldChar>
      </w:r>
      <w:r w:rsidR="009015A7">
        <w:rPr>
          <w:lang w:val="en-US"/>
        </w:rPr>
        <w:instrText xml:space="preserve"> ADDIN EN.CITE.DATA </w:instrText>
      </w:r>
      <w:r w:rsidR="009015A7">
        <w:rPr>
          <w:lang w:val="en-US"/>
        </w:rPr>
      </w:r>
      <w:r w:rsidR="009015A7">
        <w:rPr>
          <w:lang w:val="en-US"/>
        </w:rPr>
        <w:fldChar w:fldCharType="end"/>
      </w:r>
      <w:r w:rsidR="00CD78BB" w:rsidRPr="00A93696">
        <w:rPr>
          <w:lang w:val="en-US"/>
        </w:rPr>
      </w:r>
      <w:r w:rsidR="00CD78BB" w:rsidRPr="00A93696">
        <w:rPr>
          <w:lang w:val="en-US"/>
        </w:rPr>
        <w:fldChar w:fldCharType="separate"/>
      </w:r>
      <w:r w:rsidR="009015A7">
        <w:rPr>
          <w:noProof/>
          <w:lang w:val="en-US"/>
        </w:rPr>
        <w:t>(38; 47; 48)</w:t>
      </w:r>
      <w:r w:rsidR="00CD78BB" w:rsidRPr="00A93696">
        <w:rPr>
          <w:lang w:val="en-US"/>
        </w:rPr>
        <w:fldChar w:fldCharType="end"/>
      </w:r>
      <w:r w:rsidR="00783D21" w:rsidRPr="00A93696">
        <w:rPr>
          <w:lang w:val="en-US"/>
        </w:rPr>
        <w:t xml:space="preserve">. </w:t>
      </w:r>
      <w:r w:rsidR="00CD78BB" w:rsidRPr="00A93696">
        <w:rPr>
          <w:lang w:val="en-US"/>
        </w:rPr>
        <w:t xml:space="preserve">Peptides were </w:t>
      </w:r>
      <w:r w:rsidR="00783D21" w:rsidRPr="00A93696">
        <w:rPr>
          <w:lang w:val="en-US"/>
        </w:rPr>
        <w:t>separated</w:t>
      </w:r>
      <w:r w:rsidR="00CD78BB" w:rsidRPr="00A93696">
        <w:rPr>
          <w:lang w:val="en-US"/>
        </w:rPr>
        <w:t xml:space="preserve"> on a C</w:t>
      </w:r>
      <w:r w:rsidR="00CD78BB" w:rsidRPr="00A93696">
        <w:rPr>
          <w:vertAlign w:val="subscript"/>
          <w:lang w:val="en-US"/>
        </w:rPr>
        <w:t>18</w:t>
      </w:r>
      <w:r w:rsidR="00CD78BB" w:rsidRPr="00A93696">
        <w:rPr>
          <w:lang w:val="en-US"/>
        </w:rPr>
        <w:t>-column (AdvanceBio Peptide Mapping column, pore size 12 </w:t>
      </w:r>
      <w:r w:rsidR="00783D21" w:rsidRPr="00A93696">
        <w:rPr>
          <w:lang w:val="en-US"/>
        </w:rPr>
        <w:t>nm</w:t>
      </w:r>
      <w:r w:rsidR="00CD78BB" w:rsidRPr="00A93696">
        <w:rPr>
          <w:lang w:val="en-US"/>
        </w:rPr>
        <w:t>, length 15 </w:t>
      </w:r>
      <w:r w:rsidR="00783D21" w:rsidRPr="00A93696">
        <w:rPr>
          <w:lang w:val="en-US"/>
        </w:rPr>
        <w:t>c</w:t>
      </w:r>
      <w:r w:rsidR="00CD78BB" w:rsidRPr="00A93696">
        <w:rPr>
          <w:lang w:val="en-US"/>
        </w:rPr>
        <w:t xml:space="preserve">m, </w:t>
      </w:r>
      <w:r w:rsidR="00783D21" w:rsidRPr="00A93696">
        <w:rPr>
          <w:lang w:val="en-US"/>
        </w:rPr>
        <w:t xml:space="preserve">internal diameter </w:t>
      </w:r>
      <w:r w:rsidR="00CD78BB" w:rsidRPr="00A93696">
        <w:rPr>
          <w:lang w:val="en-US"/>
        </w:rPr>
        <w:t xml:space="preserve">2.1 mm, </w:t>
      </w:r>
      <w:r w:rsidR="00783D21" w:rsidRPr="00A93696">
        <w:rPr>
          <w:lang w:val="en-US"/>
        </w:rPr>
        <w:t xml:space="preserve">particle size </w:t>
      </w:r>
      <w:r w:rsidR="00CD78BB" w:rsidRPr="00A93696">
        <w:rPr>
          <w:lang w:val="en-US"/>
        </w:rPr>
        <w:t xml:space="preserve">2.7 µm, Agilent Technologies, Böblingen, Germany) coupled on-line to </w:t>
      </w:r>
      <w:r w:rsidR="00783D21" w:rsidRPr="00A93696">
        <w:rPr>
          <w:lang w:val="en-US"/>
        </w:rPr>
        <w:t>the QTRAP4000</w:t>
      </w:r>
      <w:r w:rsidR="00CD78BB" w:rsidRPr="00A93696">
        <w:rPr>
          <w:lang w:val="en-US"/>
        </w:rPr>
        <w:t xml:space="preserve">. </w:t>
      </w:r>
      <w:r w:rsidR="00CD78BB" w:rsidRPr="00A93696">
        <w:rPr>
          <w:color w:val="131313"/>
          <w:lang w:val="en-US"/>
        </w:rPr>
        <w:t>Eluents A and B were water and acetonitrile, respectively, containing both formic acid (0.1%</w:t>
      </w:r>
      <w:r w:rsidR="00AA24FF" w:rsidRPr="00A93696">
        <w:rPr>
          <w:color w:val="131313"/>
          <w:lang w:val="en-US"/>
        </w:rPr>
        <w:t xml:space="preserve">, v/v). </w:t>
      </w:r>
      <w:r w:rsidR="00783D21" w:rsidRPr="00A93696">
        <w:rPr>
          <w:color w:val="131313"/>
          <w:lang w:val="en-US"/>
        </w:rPr>
        <w:t xml:space="preserve">The column was equilibrated with 3% eluent B, the sample injected, and peptides were eluted </w:t>
      </w:r>
      <w:r w:rsidR="00AA24FF" w:rsidRPr="00A93696">
        <w:rPr>
          <w:color w:val="131313"/>
          <w:lang w:val="en-US"/>
        </w:rPr>
        <w:t>by</w:t>
      </w:r>
      <w:r w:rsidR="00CD78BB" w:rsidRPr="00A93696">
        <w:rPr>
          <w:color w:val="131313"/>
          <w:lang w:val="en-US"/>
        </w:rPr>
        <w:t xml:space="preserve"> linear gradients starting 3 min after sample injection to 10% eluent B within 1 min, to 20% eluent B within 10 min</w:t>
      </w:r>
      <w:r w:rsidR="00783D21" w:rsidRPr="00A93696">
        <w:rPr>
          <w:color w:val="131313"/>
          <w:lang w:val="en-US"/>
        </w:rPr>
        <w:t>,</w:t>
      </w:r>
      <w:r w:rsidR="00CD78BB" w:rsidRPr="00A93696">
        <w:rPr>
          <w:color w:val="131313"/>
          <w:lang w:val="en-US"/>
        </w:rPr>
        <w:t xml:space="preserve"> and </w:t>
      </w:r>
      <w:r w:rsidR="00783D21" w:rsidRPr="00A93696">
        <w:rPr>
          <w:color w:val="131313"/>
          <w:lang w:val="en-US"/>
        </w:rPr>
        <w:t xml:space="preserve">finally </w:t>
      </w:r>
      <w:r w:rsidR="00CD78BB" w:rsidRPr="00A93696">
        <w:rPr>
          <w:color w:val="131313"/>
          <w:lang w:val="en-US"/>
        </w:rPr>
        <w:t xml:space="preserve">to 95% eluent B in 7 min. The flow rate was 0.3 mL/min and the column temperature was set to 60 °C. </w:t>
      </w:r>
      <w:r w:rsidR="00CD78BB" w:rsidRPr="00A93696">
        <w:rPr>
          <w:lang w:val="en-US"/>
        </w:rPr>
        <w:t>Quantification relied on timed MRM using specific transitions of each targeted and isotope-labelled peptide</w:t>
      </w:r>
      <w:r w:rsidR="00783D21" w:rsidRPr="00A93696">
        <w:rPr>
          <w:lang w:val="en-US"/>
        </w:rPr>
        <w:t xml:space="preserve"> by</w:t>
      </w:r>
      <w:r w:rsidR="00CD78BB" w:rsidRPr="00A93696">
        <w:rPr>
          <w:lang w:val="en-US"/>
        </w:rPr>
        <w:t xml:space="preserve"> integrating individual peaks in extracted ion chromatograms (XICs) using Analyst 1.6 software (AB Sciex) </w:t>
      </w:r>
      <w:r w:rsidR="002E32E8" w:rsidRPr="00A93696">
        <w:rPr>
          <w:lang w:val="en-US"/>
        </w:rPr>
        <w:fldChar w:fldCharType="begin"/>
      </w:r>
      <w:r w:rsidR="009015A7">
        <w:rPr>
          <w:lang w:val="en-US"/>
        </w:rPr>
        <w:instrText xml:space="preserve"> ADDIN EN.CITE &lt;EndNote&gt;&lt;Cite&gt;&lt;Author&gt;Spiller&lt;/Author&gt;&lt;Year&gt;2017&lt;/Year&gt;&lt;RecNum&gt;1190&lt;/RecNum&gt;&lt;DisplayText&gt;(41)&lt;/DisplayText&gt;&lt;record&gt;&lt;rec-number&gt;1190&lt;/rec-number&gt;&lt;foreign-keys&gt;&lt;key app="EN" db-id="a0rvdv5acv5wzre5aw2ves5bss2pr9w22w5x" timestamp="1488272756"&gt;1190&lt;/key&gt;&lt;/foreign-keys&gt;&lt;ref-type name="Journal Article"&gt;17&lt;/ref-type&gt;&lt;contributors&gt;&lt;authors&gt;&lt;author&gt;Spiller, S.&lt;/author&gt;&lt;author&gt;Frolov, A.&lt;/author&gt;&lt;author&gt;Hoffmann, R.&lt;/author&gt;&lt;/authors&gt;&lt;/contributors&gt;&lt;auth-address&gt;Institute of Bioanalytical Chemistry, Faculty of Chemistry and Mineralogy, Universitat Leipzig,. Germany.&lt;/auth-address&gt;&lt;titles&gt;&lt;title&gt;Quantification of specific glycation sites in human serum albumin as prospective type 2 diabetes mellitus biomarkers&lt;/title&gt;&lt;secondary-title&gt;Protein Pept Lett&lt;/secondary-title&gt;&lt;alt-title&gt;Protein and peptide letters&lt;/alt-title&gt;&lt;/titles&gt;&lt;periodical&gt;&lt;full-title&gt;Protein Pept Lett&lt;/full-title&gt;&lt;abbr-1&gt;Protein and peptide letters&lt;/abbr-1&gt;&lt;/periodical&gt;&lt;alt-periodical&gt;&lt;full-title&gt;Protein Pept Lett&lt;/full-title&gt;&lt;abbr-1&gt;Protein and peptide letters&lt;/abbr-1&gt;&lt;/alt-periodical&gt;&lt;pages&gt;(Epub ahead of print)&lt;/pages&gt;&lt;volume&gt;24&lt;/volume&gt;&lt;edition&gt;2017/02/06&lt;/edition&gt;&lt;dates&gt;&lt;year&gt;2017&lt;/year&gt;&lt;pub-dates&gt;&lt;date&gt;Feb 02&lt;/date&gt;&lt;/pub-dates&gt;&lt;/dates&gt;&lt;isbn&gt;0929-8665&lt;/isbn&gt;&lt;accession-num&gt;28155619&lt;/accession-num&gt;&lt;label&gt;[Epub ahead of print]&lt;/label&gt;&lt;urls&gt;&lt;/urls&gt;&lt;electronic-resource-num&gt;10.2174/0929866524666170202124120&lt;/electronic-resource-num&gt;&lt;remote-database-provider&gt;NLM&lt;/remote-database-provider&gt;&lt;language&gt;eng&lt;/language&gt;&lt;/record&gt;&lt;/Cite&gt;&lt;/EndNote&gt;</w:instrText>
      </w:r>
      <w:r w:rsidR="002E32E8" w:rsidRPr="00A93696">
        <w:rPr>
          <w:lang w:val="en-US"/>
        </w:rPr>
        <w:fldChar w:fldCharType="separate"/>
      </w:r>
      <w:r w:rsidR="009015A7">
        <w:rPr>
          <w:noProof/>
          <w:lang w:val="en-US"/>
        </w:rPr>
        <w:t>(41)</w:t>
      </w:r>
      <w:r w:rsidR="002E32E8" w:rsidRPr="00A93696">
        <w:rPr>
          <w:lang w:val="en-US"/>
        </w:rPr>
        <w:fldChar w:fldCharType="end"/>
      </w:r>
      <w:r w:rsidR="002E32E8" w:rsidRPr="00A93696">
        <w:rPr>
          <w:lang w:val="en-US"/>
        </w:rPr>
        <w:t>.</w:t>
      </w:r>
    </w:p>
    <w:p w14:paraId="01F3F847" w14:textId="77777777" w:rsidR="00CD78BB" w:rsidRPr="00B14E29" w:rsidRDefault="00CD78BB" w:rsidP="00CD78BB">
      <w:pPr>
        <w:spacing w:line="360" w:lineRule="auto"/>
        <w:jc w:val="both"/>
        <w:rPr>
          <w:lang w:val="en-US"/>
        </w:rPr>
      </w:pPr>
    </w:p>
    <w:p w14:paraId="78159B1C" w14:textId="47EC1C7A" w:rsidR="00F67261" w:rsidRPr="00B14E29" w:rsidRDefault="00F67261" w:rsidP="00F67261">
      <w:pPr>
        <w:spacing w:line="480" w:lineRule="auto"/>
        <w:jc w:val="both"/>
        <w:rPr>
          <w:i/>
          <w:lang w:val="en-US"/>
        </w:rPr>
      </w:pPr>
      <w:r w:rsidRPr="00B14E29">
        <w:rPr>
          <w:i/>
          <w:lang w:val="en-US"/>
        </w:rPr>
        <w:t>Statistics</w:t>
      </w:r>
      <w:r w:rsidR="008B4A4D" w:rsidRPr="00B14E29">
        <w:rPr>
          <w:i/>
          <w:lang w:val="en-US"/>
        </w:rPr>
        <w:t xml:space="preserve"> and Bioinformatics</w:t>
      </w:r>
    </w:p>
    <w:p w14:paraId="3214E73F" w14:textId="030B0061" w:rsidR="004145F6" w:rsidRPr="00B14E29" w:rsidRDefault="00AC1B3F" w:rsidP="00B13268">
      <w:pPr>
        <w:spacing w:line="480" w:lineRule="auto"/>
        <w:jc w:val="both"/>
        <w:rPr>
          <w:color w:val="000000"/>
          <w:lang w:val="en-US"/>
        </w:rPr>
      </w:pPr>
      <w:r>
        <w:rPr>
          <w:lang w:val="en-US"/>
        </w:rPr>
        <w:t>Datasets</w:t>
      </w:r>
      <w:r w:rsidR="004145F6" w:rsidRPr="00B14E29">
        <w:rPr>
          <w:lang w:val="en-US"/>
        </w:rPr>
        <w:t xml:space="preserve"> were evaluated by s</w:t>
      </w:r>
      <w:r w:rsidR="004145F6" w:rsidRPr="00B14E29">
        <w:rPr>
          <w:color w:val="000000"/>
          <w:lang w:val="en-US"/>
        </w:rPr>
        <w:t>tatistical tests</w:t>
      </w:r>
      <w:r>
        <w:rPr>
          <w:color w:val="000000"/>
          <w:lang w:val="en-US"/>
        </w:rPr>
        <w:t>, i.e.,</w:t>
      </w:r>
      <w:r w:rsidR="004145F6" w:rsidRPr="00B14E29">
        <w:rPr>
          <w:color w:val="000000"/>
          <w:lang w:val="en-US"/>
        </w:rPr>
        <w:t xml:space="preserve"> Kolmogorow-Smirnow, Mann-Whitney, and t-test</w:t>
      </w:r>
      <w:r>
        <w:rPr>
          <w:color w:val="000000"/>
          <w:lang w:val="en-US"/>
        </w:rPr>
        <w:t>,</w:t>
      </w:r>
      <w:r w:rsidR="004145F6" w:rsidRPr="00B14E29">
        <w:rPr>
          <w:color w:val="000000"/>
          <w:lang w:val="en-US"/>
        </w:rPr>
        <w:t xml:space="preserve"> and Spearman rank correlation coefficients </w:t>
      </w:r>
      <w:bookmarkStart w:id="3" w:name="OLE_LINK1"/>
      <w:r w:rsidR="004145F6" w:rsidRPr="00B14E29">
        <w:rPr>
          <w:color w:val="000000"/>
          <w:lang w:val="en-US"/>
        </w:rPr>
        <w:t>using Prism 6</w:t>
      </w:r>
      <w:bookmarkEnd w:id="3"/>
      <w:r w:rsidR="004145F6" w:rsidRPr="00B14E29">
        <w:rPr>
          <w:color w:val="000000"/>
          <w:lang w:val="en-US"/>
        </w:rPr>
        <w:t xml:space="preserve"> (GraphPad software; La Jolla, USA). Receiver operating characteristic (ROC) analys</w:t>
      </w:r>
      <w:r>
        <w:rPr>
          <w:color w:val="000000"/>
          <w:lang w:val="en-US"/>
        </w:rPr>
        <w:t>e</w:t>
      </w:r>
      <w:r w:rsidR="004145F6" w:rsidRPr="00B14E29">
        <w:rPr>
          <w:color w:val="000000"/>
          <w:lang w:val="en-US"/>
        </w:rPr>
        <w:t>s and screening for variable combination</w:t>
      </w:r>
      <w:r>
        <w:rPr>
          <w:color w:val="000000"/>
          <w:lang w:val="en-US"/>
        </w:rPr>
        <w:t>s</w:t>
      </w:r>
      <w:r w:rsidR="004145F6" w:rsidRPr="00B14E29">
        <w:rPr>
          <w:color w:val="000000"/>
          <w:lang w:val="en-US"/>
        </w:rPr>
        <w:t xml:space="preserve"> relied on the Excel-add-in Multibase 2015 (Numerical Dynamics) and Prism 6 software, respectively. </w:t>
      </w:r>
    </w:p>
    <w:p w14:paraId="66F824F1" w14:textId="5CE767DD" w:rsidR="004145F6" w:rsidRDefault="00872CA5" w:rsidP="00B13268">
      <w:pPr>
        <w:spacing w:line="480" w:lineRule="auto"/>
        <w:jc w:val="both"/>
        <w:rPr>
          <w:color w:val="000000"/>
          <w:lang w:val="en-US"/>
        </w:rPr>
      </w:pPr>
      <w:r>
        <w:rPr>
          <w:rFonts w:eastAsiaTheme="minorEastAsia"/>
          <w:lang w:val="en-US" w:eastAsia="zh-CN"/>
        </w:rPr>
        <w:t>D</w:t>
      </w:r>
      <w:r w:rsidR="004145F6" w:rsidRPr="00B14E29">
        <w:rPr>
          <w:rFonts w:eastAsiaTheme="minorEastAsia"/>
          <w:lang w:val="en-US" w:eastAsia="zh-CN"/>
        </w:rPr>
        <w:t>iabet</w:t>
      </w:r>
      <w:r>
        <w:rPr>
          <w:rFonts w:eastAsiaTheme="minorEastAsia"/>
          <w:lang w:val="en-US" w:eastAsia="zh-CN"/>
        </w:rPr>
        <w:t>es</w:t>
      </w:r>
      <w:r w:rsidR="004145F6" w:rsidRPr="00B14E29">
        <w:rPr>
          <w:rFonts w:eastAsiaTheme="minorEastAsia"/>
          <w:lang w:val="en-US" w:eastAsia="zh-CN"/>
        </w:rPr>
        <w:t xml:space="preserve"> and </w:t>
      </w:r>
      <w:r w:rsidR="002630CB" w:rsidRPr="00B14E29">
        <w:rPr>
          <w:rFonts w:eastAsiaTheme="minorEastAsia"/>
          <w:lang w:val="en-US" w:eastAsia="zh-CN"/>
        </w:rPr>
        <w:t xml:space="preserve">control </w:t>
      </w:r>
      <w:r w:rsidR="004145F6" w:rsidRPr="00B14E29">
        <w:rPr>
          <w:rFonts w:eastAsiaTheme="minorEastAsia"/>
          <w:lang w:val="en-US" w:eastAsia="zh-CN"/>
        </w:rPr>
        <w:t>samples were classified by a decision tree algorithm using HbA</w:t>
      </w:r>
      <w:r w:rsidR="004145F6" w:rsidRPr="00B14E29">
        <w:rPr>
          <w:rFonts w:eastAsiaTheme="minorEastAsia"/>
          <w:vertAlign w:val="subscript"/>
          <w:lang w:val="en-US" w:eastAsia="zh-CN"/>
        </w:rPr>
        <w:t>1c</w:t>
      </w:r>
      <w:r w:rsidR="002630CB" w:rsidRPr="00B14E29">
        <w:rPr>
          <w:rFonts w:eastAsiaTheme="minorEastAsia"/>
          <w:lang w:val="en-US" w:eastAsia="zh-CN"/>
        </w:rPr>
        <w:t xml:space="preserve">, FPG, </w:t>
      </w:r>
      <w:r w:rsidR="00CD78BB" w:rsidRPr="00B14E29">
        <w:rPr>
          <w:rFonts w:eastAsiaTheme="minorEastAsia"/>
          <w:lang w:val="en-US" w:eastAsia="zh-CN"/>
        </w:rPr>
        <w:t xml:space="preserve">C-peptide, </w:t>
      </w:r>
      <w:r w:rsidR="0075761B" w:rsidRPr="00B14E29">
        <w:rPr>
          <w:rFonts w:eastAsiaTheme="minorEastAsia"/>
          <w:lang w:val="en-US" w:eastAsia="zh-CN"/>
        </w:rPr>
        <w:t xml:space="preserve">FPI, HOMA-IR, </w:t>
      </w:r>
      <w:r w:rsidR="00CD78BB" w:rsidRPr="00B14E29">
        <w:rPr>
          <w:rFonts w:eastAsiaTheme="minorEastAsia"/>
          <w:lang w:val="en-US" w:eastAsia="zh-CN"/>
        </w:rPr>
        <w:t xml:space="preserve">and </w:t>
      </w:r>
      <w:r w:rsidR="00CD78BB" w:rsidRPr="00B14E29">
        <w:rPr>
          <w:lang w:val="en-US"/>
        </w:rPr>
        <w:t>HOMA2</w:t>
      </w:r>
      <w:r w:rsidR="00420B41">
        <w:rPr>
          <w:lang w:val="en-US"/>
        </w:rPr>
        <w:t> </w:t>
      </w:r>
      <w:r w:rsidR="00CD78BB" w:rsidRPr="00B14E29">
        <w:rPr>
          <w:lang w:val="en-US"/>
        </w:rPr>
        <w:t>%S (</w:t>
      </w:r>
      <w:r>
        <w:rPr>
          <w:lang w:val="en-US"/>
        </w:rPr>
        <w:t>Supplement</w:t>
      </w:r>
      <w:r w:rsidR="00305EB7">
        <w:rPr>
          <w:lang w:val="en-US"/>
        </w:rPr>
        <w:t>ary</w:t>
      </w:r>
      <w:r>
        <w:rPr>
          <w:lang w:val="en-US"/>
        </w:rPr>
        <w:t xml:space="preserve"> </w:t>
      </w:r>
      <w:r w:rsidR="00CD78BB" w:rsidRPr="00B14E29">
        <w:rPr>
          <w:lang w:val="en-US"/>
        </w:rPr>
        <w:t>Table</w:t>
      </w:r>
      <w:r>
        <w:rPr>
          <w:lang w:val="en-US"/>
        </w:rPr>
        <w:t>s S5 to</w:t>
      </w:r>
      <w:r w:rsidR="00CD78BB" w:rsidRPr="00B14E29">
        <w:rPr>
          <w:lang w:val="en-US"/>
        </w:rPr>
        <w:t xml:space="preserve"> S10)</w:t>
      </w:r>
      <w:r w:rsidR="00CD78BB" w:rsidRPr="00B14E29">
        <w:rPr>
          <w:color w:val="131413"/>
          <w:szCs w:val="22"/>
          <w:lang w:val="en-US"/>
        </w:rPr>
        <w:t xml:space="preserve"> </w:t>
      </w:r>
      <w:r w:rsidR="004145F6" w:rsidRPr="00B14E29">
        <w:rPr>
          <w:rFonts w:eastAsiaTheme="minorEastAsia"/>
          <w:lang w:val="en-US" w:eastAsia="zh-CN"/>
        </w:rPr>
        <w:t xml:space="preserve">in combination with each glycated peptide. The decision tree algorithm was implemented using Scikit-Learn </w:t>
      </w:r>
      <w:r w:rsidR="004145F6" w:rsidRPr="00B14E29">
        <w:rPr>
          <w:lang w:val="en-US"/>
        </w:rPr>
        <w:fldChar w:fldCharType="begin"/>
      </w:r>
      <w:r w:rsidR="00712226">
        <w:rPr>
          <w:lang w:val="en-US"/>
        </w:rPr>
        <w:instrText xml:space="preserve"> ADDIN EN.CITE &lt;EndNote&gt;&lt;Cite&gt;&lt;Author&gt;Pedregosa&lt;/Author&gt;&lt;Year&gt;2011&lt;/Year&gt;&lt;RecNum&gt;758&lt;/RecNum&gt;&lt;DisplayText&gt;(49)&lt;/DisplayText&gt;&lt;record&gt;&lt;rec-number&gt;758&lt;/rec-number&gt;&lt;foreign-keys&gt;&lt;key app="EN" db-id="a0rvdv5acv5wzre5aw2ves5bss2pr9w22w5x" timestamp="1450194928"&gt;758&lt;/key&gt;&lt;/foreign-keys&gt;&lt;ref-type name="Journal Article"&gt;17&lt;/ref-type&gt;&lt;contributors&gt;&lt;authors&gt;&lt;author&gt;Pedregosa, Fabian&lt;/author&gt;&lt;author&gt;Varoquaux, Gaël&lt;/author&gt;&lt;author&gt;Gramfort, Alexandre&lt;/author&gt;&lt;author&gt;Michel, Vincent&lt;/author&gt;&lt;author&gt;Thirion, Bertrand&lt;/author&gt;&lt;author&gt;Grisel, Olivier&lt;/author&gt;&lt;author&gt;Blondel, Mathieu&lt;/author&gt;&lt;author&gt;Prettenhofer, Peter&lt;/author&gt;&lt;author&gt;Weiss, Ron&lt;/author&gt;&lt;author&gt;Dubourg, Vincent&lt;/author&gt;&lt;/authors&gt;&lt;/contributors&gt;&lt;titles&gt;&lt;title&gt;Scikit-learn: Machine learning in Python&lt;/title&gt;&lt;secondary-title&gt;The Journal of Machine Learning Research&lt;/secondary-title&gt;&lt;/titles&gt;&lt;periodical&gt;&lt;full-title&gt;The Journal of Machine Learning Research&lt;/full-title&gt;&lt;/periodical&gt;&lt;pages&gt;2825-2830&lt;/pages&gt;&lt;volume&gt;12&lt;/volume&gt;&lt;dates&gt;&lt;year&gt;2011&lt;/year&gt;&lt;/dates&gt;&lt;isbn&gt;1532-4435&lt;/isbn&gt;&lt;urls&gt;&lt;/urls&gt;&lt;/record&gt;&lt;/Cite&gt;&lt;/EndNote&gt;</w:instrText>
      </w:r>
      <w:r w:rsidR="004145F6" w:rsidRPr="00B14E29">
        <w:rPr>
          <w:lang w:val="en-US"/>
        </w:rPr>
        <w:fldChar w:fldCharType="separate"/>
      </w:r>
      <w:r w:rsidR="00712226">
        <w:rPr>
          <w:noProof/>
          <w:lang w:val="en-US"/>
        </w:rPr>
        <w:t>(49)</w:t>
      </w:r>
      <w:r w:rsidR="004145F6" w:rsidRPr="00B14E29">
        <w:rPr>
          <w:lang w:val="en-US"/>
        </w:rPr>
        <w:fldChar w:fldCharType="end"/>
      </w:r>
      <w:r w:rsidR="004145F6" w:rsidRPr="00B14E29">
        <w:rPr>
          <w:rFonts w:eastAsiaTheme="minorEastAsia"/>
          <w:lang w:val="en-US" w:eastAsia="zh-CN"/>
        </w:rPr>
        <w:t xml:space="preserve">. Accuracies were evaluated using nested </w:t>
      </w:r>
      <w:r w:rsidR="004145F6" w:rsidRPr="00AB520F">
        <w:rPr>
          <w:rFonts w:eastAsiaTheme="minorEastAsia"/>
          <w:lang w:val="en-US" w:eastAsia="zh-CN"/>
        </w:rPr>
        <w:t xml:space="preserve">10-fold cross validation </w:t>
      </w:r>
      <w:r w:rsidR="004145F6" w:rsidRPr="00AB520F">
        <w:rPr>
          <w:rFonts w:eastAsiaTheme="minorEastAsia"/>
          <w:lang w:val="en-US" w:eastAsia="zh-CN"/>
        </w:rPr>
        <w:fldChar w:fldCharType="begin">
          <w:fldData xml:space="preserve">PEVuZE5vdGU+PENpdGU+PEF1dGhvcj5DaGVuPC9BdXRob3I+PFllYXI+MjAwODwvWWVhcj48UmVj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</w:fldData>
        </w:fldChar>
      </w:r>
      <w:r w:rsidR="00712226" w:rsidRPr="00AB520F">
        <w:rPr>
          <w:rFonts w:eastAsiaTheme="minorEastAsia"/>
          <w:lang w:val="en-US" w:eastAsia="zh-CN"/>
        </w:rPr>
        <w:instrText xml:space="preserve"> ADDIN EN.CITE </w:instrText>
      </w:r>
      <w:r w:rsidR="00712226" w:rsidRPr="00AB520F">
        <w:rPr>
          <w:rFonts w:eastAsiaTheme="minorEastAsia"/>
          <w:lang w:val="en-US" w:eastAsia="zh-CN"/>
        </w:rPr>
        <w:fldChar w:fldCharType="begin">
          <w:fldData xml:space="preserve">PEVuZE5vdGU+PENpdGU+PEF1dGhvcj5DaGVuPC9BdXRob3I+PFllYXI+MjAwODwvWWVhcj48UmVj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</w:fldData>
        </w:fldChar>
      </w:r>
      <w:r w:rsidR="00712226" w:rsidRPr="00AB520F">
        <w:rPr>
          <w:rFonts w:eastAsiaTheme="minorEastAsia"/>
          <w:lang w:val="en-US" w:eastAsia="zh-CN"/>
        </w:rPr>
        <w:instrText xml:space="preserve"> ADDIN EN.CITE.DATA </w:instrText>
      </w:r>
      <w:r w:rsidR="00712226" w:rsidRPr="00AB520F">
        <w:rPr>
          <w:rFonts w:eastAsiaTheme="minorEastAsia"/>
          <w:lang w:val="en-US" w:eastAsia="zh-CN"/>
        </w:rPr>
      </w:r>
      <w:r w:rsidR="00712226" w:rsidRPr="00AB520F">
        <w:rPr>
          <w:rFonts w:eastAsiaTheme="minorEastAsia"/>
          <w:lang w:val="en-US" w:eastAsia="zh-CN"/>
        </w:rPr>
        <w:fldChar w:fldCharType="end"/>
      </w:r>
      <w:r w:rsidR="004145F6" w:rsidRPr="00AB520F">
        <w:rPr>
          <w:rFonts w:eastAsiaTheme="minorEastAsia"/>
          <w:lang w:val="en-US" w:eastAsia="zh-CN"/>
        </w:rPr>
      </w:r>
      <w:r w:rsidR="004145F6" w:rsidRPr="00AB520F">
        <w:rPr>
          <w:rFonts w:eastAsiaTheme="minorEastAsia"/>
          <w:lang w:val="en-US" w:eastAsia="zh-CN"/>
        </w:rPr>
        <w:fldChar w:fldCharType="separate"/>
      </w:r>
      <w:r w:rsidR="00712226" w:rsidRPr="00AB520F">
        <w:rPr>
          <w:rFonts w:eastAsiaTheme="minorEastAsia"/>
          <w:noProof/>
          <w:lang w:val="en-US" w:eastAsia="zh-CN"/>
        </w:rPr>
        <w:t>(50)</w:t>
      </w:r>
      <w:r w:rsidR="004145F6" w:rsidRPr="00AB520F">
        <w:rPr>
          <w:rFonts w:eastAsiaTheme="minorEastAsia"/>
          <w:lang w:val="en-US" w:eastAsia="zh-CN"/>
        </w:rPr>
        <w:fldChar w:fldCharType="end"/>
      </w:r>
      <w:r w:rsidR="004145F6" w:rsidRPr="00AB520F">
        <w:rPr>
          <w:rStyle w:val="CommentReference"/>
          <w:sz w:val="24"/>
          <w:szCs w:val="24"/>
          <w:lang w:val="en-US"/>
        </w:rPr>
        <w:t xml:space="preserve">. </w:t>
      </w:r>
      <w:r w:rsidRPr="00AB520F">
        <w:rPr>
          <w:rFonts w:eastAsiaTheme="minorEastAsia"/>
          <w:lang w:val="en-US" w:eastAsia="zh-CN"/>
        </w:rPr>
        <w:t>T</w:t>
      </w:r>
      <w:r w:rsidR="004145F6" w:rsidRPr="00AB520F">
        <w:rPr>
          <w:rFonts w:eastAsiaTheme="minorEastAsia"/>
          <w:lang w:val="en-US" w:eastAsia="zh-CN"/>
        </w:rPr>
        <w:t>he best feature set for classification</w:t>
      </w:r>
      <w:r w:rsidRPr="00AB520F">
        <w:rPr>
          <w:rFonts w:eastAsiaTheme="minorEastAsia"/>
          <w:lang w:val="en-US" w:eastAsia="zh-CN"/>
        </w:rPr>
        <w:t xml:space="preserve"> was identified by</w:t>
      </w:r>
      <w:r w:rsidR="004145F6" w:rsidRPr="00AB520F">
        <w:rPr>
          <w:rFonts w:eastAsiaTheme="minorEastAsia"/>
          <w:lang w:val="en-US" w:eastAsia="zh-CN"/>
        </w:rPr>
        <w:t xml:space="preserve"> a </w:t>
      </w:r>
      <w:r w:rsidR="000F1A73" w:rsidRPr="00AB520F">
        <w:rPr>
          <w:rFonts w:eastAsiaTheme="minorEastAsia"/>
          <w:lang w:val="en-US" w:eastAsia="zh-CN"/>
        </w:rPr>
        <w:t>random forest</w:t>
      </w:r>
      <w:r w:rsidR="004145F6" w:rsidRPr="00AB520F">
        <w:rPr>
          <w:rFonts w:eastAsiaTheme="minorEastAsia"/>
          <w:lang w:val="en-US" w:eastAsia="zh-CN"/>
        </w:rPr>
        <w:t xml:space="preserve">-recursive feature </w:t>
      </w:r>
      <w:r w:rsidR="004145F6" w:rsidRPr="00AB520F">
        <w:rPr>
          <w:rFonts w:eastAsiaTheme="minorEastAsia"/>
          <w:lang w:val="en-US" w:eastAsia="zh-CN"/>
        </w:rPr>
        <w:lastRenderedPageBreak/>
        <w:t>elimination (</w:t>
      </w:r>
      <w:r w:rsidR="000F1A73" w:rsidRPr="00AB520F">
        <w:rPr>
          <w:rFonts w:eastAsiaTheme="minorEastAsia"/>
          <w:lang w:val="en-US" w:eastAsia="zh-CN"/>
        </w:rPr>
        <w:t>RF</w:t>
      </w:r>
      <w:r w:rsidR="004145F6" w:rsidRPr="00AB520F">
        <w:rPr>
          <w:rFonts w:eastAsiaTheme="minorEastAsia"/>
          <w:lang w:val="en-US" w:eastAsia="zh-CN"/>
        </w:rPr>
        <w:t xml:space="preserve">-RFE) method </w:t>
      </w:r>
      <w:r w:rsidR="000F1A73" w:rsidRPr="00AB520F">
        <w:rPr>
          <w:rFonts w:eastAsiaTheme="minorEastAsia"/>
          <w:lang w:val="en-US" w:eastAsia="zh-CN"/>
        </w:rPr>
        <w:fldChar w:fldCharType="begin"/>
      </w:r>
      <w:r w:rsidR="000F1A73" w:rsidRPr="00AB520F">
        <w:rPr>
          <w:rFonts w:eastAsiaTheme="minorEastAsia"/>
          <w:lang w:val="en-US" w:eastAsia="zh-CN"/>
        </w:rPr>
        <w:instrText xml:space="preserve"> ADDIN EN.CITE &lt;EndNote&gt;&lt;Cite&gt;&lt;Author&gt;Granitto&lt;/Author&gt;&lt;Year&gt;2006&lt;/Year&gt;&lt;RecNum&gt;1408&lt;/RecNum&gt;&lt;DisplayText&gt;(51)&lt;/DisplayText&gt;&lt;record&gt;&lt;rec-number&gt;1408&lt;/rec-number&gt;&lt;foreign-keys&gt;&lt;key app="EN" db-id="a0rvdv5acv5wzre5aw2ves5bss2pr9w22w5x" timestamp="1496671509"&gt;1408&lt;/key&gt;&lt;/foreign-keys&gt;&lt;ref-type name="Journal Article"&gt;17&lt;/ref-type&gt;&lt;contributors&gt;&lt;authors&gt;&lt;author&gt;Granitto, Pablo M.&lt;/author&gt;&lt;author&gt;Furlanello, Cesare&lt;/author&gt;&lt;author&gt;Biasioli, Franco&lt;/author&gt;&lt;author&gt;Gasperi, Flavia&lt;/author&gt;&lt;/authors&gt;&lt;/contributors&gt;&lt;titles&gt;&lt;title&gt;Recursive feature elimination with random forest for PTR-MS analysis of agroindustrial products&lt;/title&gt;&lt;secondary-title&gt;Chemometrics and Intelligent Laboratory Systems&lt;/secondary-title&gt;&lt;/titles&gt;&lt;periodical&gt;&lt;full-title&gt;Chemometrics and Intelligent Laboratory Systems&lt;/full-title&gt;&lt;/periodical&gt;&lt;pages&gt;83-90&lt;/pages&gt;&lt;volume&gt;83&lt;/volume&gt;&lt;number&gt;2&lt;/number&gt;&lt;keywords&gt;&lt;keyword&gt;PTR-MS&lt;/keyword&gt;&lt;keyword&gt;Feature selection&lt;/keyword&gt;&lt;keyword&gt;Support Vector Machines&lt;/keyword&gt;&lt;keyword&gt;Random forest&lt;/keyword&gt;&lt;/keywords&gt;&lt;dates&gt;&lt;year&gt;2006&lt;/year&gt;&lt;pub-dates&gt;&lt;date&gt;9/15/&lt;/date&gt;&lt;/pub-dates&gt;&lt;/dates&gt;&lt;isbn&gt;0169-7439&lt;/isbn&gt;&lt;urls&gt;&lt;related-urls&gt;&lt;url&gt;http://www.sciencedirect.com/science/article/pii/S0169743906000232&lt;/url&gt;&lt;/related-urls&gt;&lt;/urls&gt;&lt;electronic-resource-num&gt;https://doi.org/10.1016/j.chemolab.2006.01.007&lt;/electronic-resource-num&gt;&lt;/record&gt;&lt;/Cite&gt;&lt;/EndNote&gt;</w:instrText>
      </w:r>
      <w:r w:rsidR="000F1A73" w:rsidRPr="00AB520F">
        <w:rPr>
          <w:rFonts w:eastAsiaTheme="minorEastAsia"/>
          <w:lang w:val="en-US" w:eastAsia="zh-CN"/>
        </w:rPr>
        <w:fldChar w:fldCharType="separate"/>
      </w:r>
      <w:r w:rsidR="000F1A73" w:rsidRPr="00AB520F">
        <w:rPr>
          <w:rFonts w:eastAsiaTheme="minorEastAsia"/>
          <w:noProof/>
          <w:lang w:val="en-US" w:eastAsia="zh-CN"/>
        </w:rPr>
        <w:t>(51)</w:t>
      </w:r>
      <w:r w:rsidR="000F1A73" w:rsidRPr="00AB520F">
        <w:rPr>
          <w:rFonts w:eastAsiaTheme="minorEastAsia"/>
          <w:lang w:val="en-US" w:eastAsia="zh-CN"/>
        </w:rPr>
        <w:fldChar w:fldCharType="end"/>
      </w:r>
      <w:r w:rsidR="004145F6" w:rsidRPr="00AB520F">
        <w:rPr>
          <w:lang w:val="en-US"/>
        </w:rPr>
        <w:t xml:space="preserve"> </w:t>
      </w:r>
      <w:r w:rsidRPr="00AB520F">
        <w:rPr>
          <w:lang w:val="en-US"/>
        </w:rPr>
        <w:t xml:space="preserve">that </w:t>
      </w:r>
      <w:r w:rsidR="004145F6" w:rsidRPr="00AB520F">
        <w:rPr>
          <w:lang w:val="en-US"/>
        </w:rPr>
        <w:t xml:space="preserve">was applied </w:t>
      </w:r>
      <w:r w:rsidRPr="00AB520F">
        <w:rPr>
          <w:lang w:val="en-US"/>
        </w:rPr>
        <w:t>for</w:t>
      </w:r>
      <w:r w:rsidR="004145F6" w:rsidRPr="00AB520F">
        <w:rPr>
          <w:lang w:val="en-US"/>
        </w:rPr>
        <w:t xml:space="preserve"> </w:t>
      </w:r>
      <w:r w:rsidR="004145F6" w:rsidRPr="00AB520F">
        <w:rPr>
          <w:rFonts w:eastAsiaTheme="minorEastAsia"/>
          <w:lang w:val="en-US" w:eastAsia="zh-CN"/>
        </w:rPr>
        <w:t>all gl</w:t>
      </w:r>
      <w:r w:rsidR="004145F6" w:rsidRPr="00B14E29">
        <w:rPr>
          <w:rFonts w:eastAsiaTheme="minorEastAsia"/>
          <w:lang w:val="en-US" w:eastAsia="zh-CN"/>
        </w:rPr>
        <w:t xml:space="preserve">ycated peptides and clinical parameters, </w:t>
      </w:r>
      <w:r>
        <w:rPr>
          <w:rFonts w:eastAsiaTheme="minorEastAsia"/>
          <w:lang w:val="en-US" w:eastAsia="zh-CN"/>
        </w:rPr>
        <w:t>such as</w:t>
      </w:r>
      <w:r w:rsidR="004145F6" w:rsidRPr="00B14E29">
        <w:rPr>
          <w:rFonts w:eastAsiaTheme="minorEastAsia"/>
          <w:lang w:val="en-US" w:eastAsia="zh-CN"/>
        </w:rPr>
        <w:t xml:space="preserve"> HbA</w:t>
      </w:r>
      <w:r w:rsidR="004145F6" w:rsidRPr="00B14E29">
        <w:rPr>
          <w:rFonts w:eastAsiaTheme="minorEastAsia"/>
          <w:vertAlign w:val="subscript"/>
          <w:lang w:val="en-US" w:eastAsia="zh-CN"/>
        </w:rPr>
        <w:t>1c</w:t>
      </w:r>
      <w:r w:rsidR="004145F6" w:rsidRPr="00B14E29">
        <w:rPr>
          <w:rFonts w:eastAsiaTheme="minorEastAsia"/>
          <w:lang w:val="en-US" w:eastAsia="zh-CN"/>
        </w:rPr>
        <w:t xml:space="preserve">, FPG, </w:t>
      </w:r>
      <w:r>
        <w:rPr>
          <w:rFonts w:eastAsiaTheme="minorEastAsia"/>
          <w:lang w:val="en-US" w:eastAsia="zh-CN"/>
        </w:rPr>
        <w:t xml:space="preserve">and </w:t>
      </w:r>
      <w:r w:rsidR="004145F6" w:rsidRPr="00B14E29">
        <w:rPr>
          <w:rFonts w:eastAsiaTheme="minorEastAsia"/>
          <w:lang w:val="en-US" w:eastAsia="zh-CN"/>
        </w:rPr>
        <w:t>BMI</w:t>
      </w:r>
      <w:r w:rsidR="004145F6" w:rsidRPr="00B14E29">
        <w:rPr>
          <w:lang w:val="en-US"/>
        </w:rPr>
        <w:t xml:space="preserve">. </w:t>
      </w:r>
      <w:bookmarkStart w:id="4" w:name="_GoBack"/>
      <w:bookmarkEnd w:id="4"/>
      <w:r w:rsidR="004145F6" w:rsidRPr="00B14E29">
        <w:rPr>
          <w:rFonts w:eastAsiaTheme="minorEastAsia"/>
          <w:lang w:val="en-US" w:eastAsia="zh-CN"/>
        </w:rPr>
        <w:t xml:space="preserve">Feature normalization and missing value imputation </w:t>
      </w:r>
      <w:r>
        <w:rPr>
          <w:rFonts w:eastAsiaTheme="minorEastAsia"/>
          <w:lang w:val="en-US" w:eastAsia="zh-CN"/>
        </w:rPr>
        <w:t>relied on the</w:t>
      </w:r>
      <w:r w:rsidR="004145F6" w:rsidRPr="00B14E29">
        <w:rPr>
          <w:rFonts w:eastAsiaTheme="minorEastAsia"/>
          <w:lang w:val="en-US" w:eastAsia="zh-CN"/>
        </w:rPr>
        <w:t xml:space="preserve"> WEKA toolkit </w:t>
      </w:r>
      <w:r w:rsidR="004145F6" w:rsidRPr="00B14E29">
        <w:rPr>
          <w:lang w:val="en-US"/>
        </w:rPr>
        <w:fldChar w:fldCharType="begin"/>
      </w:r>
      <w:r w:rsidR="000F1A73">
        <w:rPr>
          <w:lang w:val="en-US"/>
        </w:rPr>
        <w:instrText xml:space="preserve"> ADDIN EN.CITE &lt;EndNote&gt;&lt;Cite&gt;&lt;Author&gt;Hall&lt;/Author&gt;&lt;Year&gt;2009&lt;/Year&gt;&lt;RecNum&gt;757&lt;/RecNum&gt;&lt;DisplayText&gt;(52)&lt;/DisplayText&gt;&lt;record&gt;&lt;rec-number&gt;757&lt;/rec-number&gt;&lt;foreign-keys&gt;&lt;key app="EN" db-id="a0rvdv5acv5wzre5aw2ves5bss2pr9w22w5x" timestamp="1450193847"&gt;757&lt;/key&gt;&lt;/foreign-keys&gt;&lt;ref-type name="Journal Article"&gt;17&lt;/ref-type&gt;&lt;contributors&gt;&lt;authors&gt;&lt;author&gt;Hall, Mark&lt;/author&gt;&lt;author&gt;Frank, Eibe&lt;/author&gt;&lt;author&gt;Holmes, Geoffrey&lt;/author&gt;&lt;author&gt;Pfahringer, Bernhard&lt;/author&gt;&lt;author&gt;Reutemann, Peter&lt;/author&gt;&lt;author&gt;Witten, Ian H&lt;/author&gt;&lt;/authors&gt;&lt;/contributors&gt;&lt;titles&gt;&lt;title&gt;The WEKA data mining software: an update&lt;/title&gt;&lt;secondary-title&gt;ACM SIGKDD explorations newsletter&lt;/secondary-title&gt;&lt;/titles&gt;&lt;periodical&gt;&lt;full-title&gt;ACM SIGKDD explorations newsletter&lt;/full-title&gt;&lt;/periodical&gt;&lt;pages&gt;10-18&lt;/pages&gt;&lt;volume&gt;11&lt;/volume&gt;&lt;number&gt;1&lt;/number&gt;&lt;dates&gt;&lt;year&gt;2009&lt;/year&gt;&lt;/dates&gt;&lt;isbn&gt;1931-0145&lt;/isbn&gt;&lt;urls&gt;&lt;/urls&gt;&lt;/record&gt;&lt;/Cite&gt;&lt;/EndNote&gt;</w:instrText>
      </w:r>
      <w:r w:rsidR="004145F6" w:rsidRPr="00B14E29">
        <w:rPr>
          <w:lang w:val="en-US"/>
        </w:rPr>
        <w:fldChar w:fldCharType="separate"/>
      </w:r>
      <w:r w:rsidR="000F1A73">
        <w:rPr>
          <w:noProof/>
          <w:lang w:val="en-US"/>
        </w:rPr>
        <w:t>(52)</w:t>
      </w:r>
      <w:r w:rsidR="004145F6" w:rsidRPr="00B14E29">
        <w:rPr>
          <w:lang w:val="en-US"/>
        </w:rPr>
        <w:fldChar w:fldCharType="end"/>
      </w:r>
      <w:r w:rsidR="004145F6" w:rsidRPr="00B14E29">
        <w:rPr>
          <w:rFonts w:eastAsiaTheme="minorEastAsia"/>
          <w:lang w:val="en-US" w:eastAsia="zh-CN"/>
        </w:rPr>
        <w:t xml:space="preserve">. </w:t>
      </w:r>
      <w:del w:id="5" w:author="Li, Yichao" w:date="2017-07-23T14:02:00Z">
        <w:r w:rsidR="004145F6" w:rsidRPr="00B14E29" w:rsidDel="00997C84">
          <w:rPr>
            <w:rFonts w:eastAsiaTheme="minorEastAsia"/>
            <w:lang w:val="en-US" w:eastAsia="zh-CN"/>
          </w:rPr>
          <w:delText xml:space="preserve">The support vector machine was implemented using Scikit-Learn </w:delText>
        </w:r>
        <w:r w:rsidR="004145F6" w:rsidRPr="00B14E29" w:rsidDel="00997C84">
          <w:rPr>
            <w:lang w:val="en-US"/>
          </w:rPr>
          <w:fldChar w:fldCharType="begin"/>
        </w:r>
        <w:r w:rsidR="00712226" w:rsidDel="00997C84">
          <w:rPr>
            <w:lang w:val="en-US"/>
          </w:rPr>
          <w:delInstrText xml:space="preserve"> ADDIN EN.CITE &lt;EndNote&gt;&lt;Cite&gt;&lt;Author&gt;Pedregosa&lt;/Author&gt;&lt;Year&gt;2011&lt;/Year&gt;&lt;RecNum&gt;758&lt;/RecNum&gt;&lt;DisplayText&gt;(49)&lt;/DisplayText&gt;&lt;record&gt;&lt;rec-number&gt;758&lt;/rec-number&gt;&lt;foreign-keys&gt;&lt;key app="EN" db-id="a0rvdv5acv5wzre5aw2ves5bss2pr9w22w5x" timestamp="1450194928"&gt;758&lt;/key&gt;&lt;/foreign-keys&gt;&lt;ref-type name="Journal Article"&gt;17&lt;/ref-type&gt;&lt;contributors&gt;&lt;authors&gt;&lt;author&gt;Pedregosa, Fabian&lt;/author&gt;&lt;author&gt;Varoquaux, Gaël&lt;/author&gt;&lt;author&gt;Gramfort, Alexandre&lt;/author&gt;&lt;author&gt;Michel, Vincent&lt;/author&gt;&lt;author&gt;Thirion, Bertrand&lt;/author&gt;&lt;author&gt;Grisel, Olivier&lt;/author&gt;&lt;author&gt;Blondel, Mathieu&lt;/author&gt;&lt;author&gt;Prettenhofer, Peter&lt;/author&gt;&lt;author&gt;Weiss, Ron&lt;/author&gt;&lt;author&gt;Dubourg, Vincent&lt;/author&gt;&lt;/authors&gt;&lt;/contributors&gt;&lt;titles&gt;&lt;title&gt;Scikit-learn: Machine learning in Python&lt;/title&gt;&lt;secondary-title&gt;The Journal of Machine Learning Research&lt;/secondary-title&gt;&lt;/titles&gt;&lt;periodical&gt;&lt;full-title&gt;The Journal of Machine Learning Research&lt;/full-title&gt;&lt;/periodical&gt;&lt;pages&gt;2825-2830&lt;/pages&gt;&lt;volume&gt;12&lt;/volume&gt;&lt;dates&gt;&lt;year&gt;2011&lt;/year&gt;&lt;/dates&gt;&lt;isbn&gt;1532-4435&lt;/isbn&gt;&lt;urls&gt;&lt;/urls&gt;&lt;/record&gt;&lt;/Cite&gt;&lt;/EndNote&gt;</w:delInstrText>
        </w:r>
        <w:r w:rsidR="004145F6" w:rsidRPr="00B14E29" w:rsidDel="00997C84">
          <w:rPr>
            <w:lang w:val="en-US"/>
          </w:rPr>
          <w:fldChar w:fldCharType="separate"/>
        </w:r>
        <w:r w:rsidR="00712226" w:rsidDel="00997C84">
          <w:rPr>
            <w:noProof/>
            <w:lang w:val="en-US"/>
          </w:rPr>
          <w:delText>(49)</w:delText>
        </w:r>
        <w:r w:rsidR="004145F6" w:rsidRPr="00B14E29" w:rsidDel="00997C84">
          <w:rPr>
            <w:lang w:val="en-US"/>
          </w:rPr>
          <w:fldChar w:fldCharType="end"/>
        </w:r>
        <w:r w:rsidR="004145F6" w:rsidRPr="00B14E29" w:rsidDel="00997C84">
          <w:rPr>
            <w:rFonts w:eastAsiaTheme="minorEastAsia"/>
            <w:lang w:val="en-US" w:eastAsia="zh-CN"/>
          </w:rPr>
          <w:delText xml:space="preserve">. </w:delText>
        </w:r>
      </w:del>
      <w:r w:rsidR="004145F6" w:rsidRPr="00B14E29">
        <w:rPr>
          <w:rFonts w:eastAsiaTheme="minorEastAsia"/>
          <w:lang w:val="en-US" w:eastAsia="zh-CN"/>
        </w:rPr>
        <w:t xml:space="preserve">Accuracies were evaluated using nested 10-fold cross validation </w:t>
      </w:r>
      <w:r w:rsidR="004145F6" w:rsidRPr="00B14E29">
        <w:rPr>
          <w:rFonts w:eastAsiaTheme="minorEastAsia"/>
          <w:lang w:val="en-US" w:eastAsia="zh-CN"/>
        </w:rPr>
        <w:fldChar w:fldCharType="begin">
          <w:fldData xml:space="preserve">PEVuZE5vdGU+PENpdGU+PEF1dGhvcj5DaGVuPC9BdXRob3I+PFllYXI+MjAwODwvWWVhcj48UmVj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</w:fldData>
        </w:fldChar>
      </w:r>
      <w:r w:rsidR="00712226">
        <w:rPr>
          <w:rFonts w:eastAsiaTheme="minorEastAsia"/>
          <w:lang w:val="en-US" w:eastAsia="zh-CN"/>
        </w:rPr>
        <w:instrText xml:space="preserve"> ADDIN EN.CITE </w:instrText>
      </w:r>
      <w:r w:rsidR="00712226">
        <w:rPr>
          <w:rFonts w:eastAsiaTheme="minorEastAsia"/>
          <w:lang w:val="en-US" w:eastAsia="zh-CN"/>
        </w:rPr>
        <w:fldChar w:fldCharType="begin">
          <w:fldData xml:space="preserve">PEVuZE5vdGU+PENpdGU+PEF1dGhvcj5DaGVuPC9BdXRob3I+PFllYXI+MjAwODwvWWVhcj48UmVj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</w:fldData>
        </w:fldChar>
      </w:r>
      <w:r w:rsidR="00712226">
        <w:rPr>
          <w:rFonts w:eastAsiaTheme="minorEastAsia"/>
          <w:lang w:val="en-US" w:eastAsia="zh-CN"/>
        </w:rPr>
        <w:instrText xml:space="preserve"> ADDIN EN.CITE.DATA </w:instrText>
      </w:r>
      <w:r w:rsidR="00712226">
        <w:rPr>
          <w:rFonts w:eastAsiaTheme="minorEastAsia"/>
          <w:lang w:val="en-US" w:eastAsia="zh-CN"/>
        </w:rPr>
      </w:r>
      <w:r w:rsidR="00712226">
        <w:rPr>
          <w:rFonts w:eastAsiaTheme="minorEastAsia"/>
          <w:lang w:val="en-US" w:eastAsia="zh-CN"/>
        </w:rPr>
        <w:fldChar w:fldCharType="end"/>
      </w:r>
      <w:r w:rsidR="004145F6" w:rsidRPr="00B14E29">
        <w:rPr>
          <w:rFonts w:eastAsiaTheme="minorEastAsia"/>
          <w:lang w:val="en-US" w:eastAsia="zh-CN"/>
        </w:rPr>
      </w:r>
      <w:r w:rsidR="004145F6" w:rsidRPr="00B14E29">
        <w:rPr>
          <w:rFonts w:eastAsiaTheme="minorEastAsia"/>
          <w:lang w:val="en-US" w:eastAsia="zh-CN"/>
        </w:rPr>
        <w:fldChar w:fldCharType="separate"/>
      </w:r>
      <w:r w:rsidR="00712226">
        <w:rPr>
          <w:rFonts w:eastAsiaTheme="minorEastAsia"/>
          <w:noProof/>
          <w:lang w:val="en-US" w:eastAsia="zh-CN"/>
        </w:rPr>
        <w:t>(50)</w:t>
      </w:r>
      <w:r w:rsidR="004145F6" w:rsidRPr="00B14E29">
        <w:rPr>
          <w:rFonts w:eastAsiaTheme="minorEastAsia"/>
          <w:lang w:val="en-US" w:eastAsia="zh-CN"/>
        </w:rPr>
        <w:fldChar w:fldCharType="end"/>
      </w:r>
      <w:r w:rsidR="004145F6" w:rsidRPr="00B14E29">
        <w:rPr>
          <w:rFonts w:eastAsiaTheme="minorEastAsia"/>
          <w:lang w:val="en-US" w:eastAsia="zh-CN"/>
        </w:rPr>
        <w:t xml:space="preserve">. </w:t>
      </w:r>
      <w:r>
        <w:rPr>
          <w:rFonts w:eastAsiaTheme="minorEastAsia"/>
          <w:lang w:val="en-US" w:eastAsia="zh-CN"/>
        </w:rPr>
        <w:t>T</w:t>
      </w:r>
      <w:r w:rsidR="004145F6" w:rsidRPr="00B14E29">
        <w:rPr>
          <w:rFonts w:eastAsiaTheme="minorEastAsia"/>
          <w:lang w:val="en-US" w:eastAsia="zh-CN"/>
        </w:rPr>
        <w:t xml:space="preserve">he </w:t>
      </w:r>
      <w:r w:rsidR="00E179D8">
        <w:rPr>
          <w:rFonts w:eastAsiaTheme="minorEastAsia"/>
          <w:lang w:val="en-US" w:eastAsia="zh-CN"/>
        </w:rPr>
        <w:t>k-means</w:t>
      </w:r>
      <w:r w:rsidR="004145F6" w:rsidRPr="00B14E29">
        <w:rPr>
          <w:rFonts w:eastAsiaTheme="minorEastAsia"/>
          <w:lang w:val="en-US" w:eastAsia="zh-CN"/>
        </w:rPr>
        <w:t xml:space="preserve"> algorithm in Scikit-Learn </w:t>
      </w:r>
      <w:r w:rsidR="004145F6" w:rsidRPr="00B14E29">
        <w:rPr>
          <w:lang w:val="en-US"/>
        </w:rPr>
        <w:fldChar w:fldCharType="begin"/>
      </w:r>
      <w:r w:rsidR="00712226">
        <w:rPr>
          <w:lang w:val="en-US"/>
        </w:rPr>
        <w:instrText xml:space="preserve"> ADDIN EN.CITE &lt;EndNote&gt;&lt;Cite&gt;&lt;Author&gt;Pedregosa&lt;/Author&gt;&lt;Year&gt;2011&lt;/Year&gt;&lt;RecNum&gt;758&lt;/RecNum&gt;&lt;DisplayText&gt;(49)&lt;/DisplayText&gt;&lt;record&gt;&lt;rec-number&gt;758&lt;/rec-number&gt;&lt;foreign-keys&gt;&lt;key app="EN" db-id="a0rvdv5acv5wzre5aw2ves5bss2pr9w22w5x" timestamp="1450194928"&gt;758&lt;/key&gt;&lt;/foreign-keys&gt;&lt;ref-type name="Journal Article"&gt;17&lt;/ref-type&gt;&lt;contributors&gt;&lt;authors&gt;&lt;author&gt;Pedregosa, Fabian&lt;/author&gt;&lt;author&gt;Varoquaux, Gaël&lt;/author&gt;&lt;author&gt;Gramfort, Alexandre&lt;/author&gt;&lt;author&gt;Michel, Vincent&lt;/author&gt;&lt;author&gt;Thirion, Bertrand&lt;/author&gt;&lt;author&gt;Grisel, Olivier&lt;/author&gt;&lt;author&gt;Blondel, Mathieu&lt;/author&gt;&lt;author&gt;Prettenhofer, Peter&lt;/author&gt;&lt;author&gt;Weiss, Ron&lt;/author&gt;&lt;author&gt;Dubourg, Vincent&lt;/author&gt;&lt;/authors&gt;&lt;/contributors&gt;&lt;titles&gt;&lt;title&gt;Scikit-learn: Machine learning in Python&lt;/title&gt;&lt;secondary-title&gt;The Journal of Machine Learning Research&lt;/secondary-title&gt;&lt;/titles&gt;&lt;periodical&gt;&lt;full-title&gt;The Journal of Machine Learning Research&lt;/full-title&gt;&lt;/periodical&gt;&lt;pages&gt;2825-2830&lt;/pages&gt;&lt;volume&gt;12&lt;/volume&gt;&lt;dates&gt;&lt;year&gt;2011&lt;/year&gt;&lt;/dates&gt;&lt;isbn&gt;1532-4435&lt;/isbn&gt;&lt;urls&gt;&lt;/urls&gt;&lt;/record&gt;&lt;/Cite&gt;&lt;/EndNote&gt;</w:instrText>
      </w:r>
      <w:r w:rsidR="004145F6" w:rsidRPr="00B14E29">
        <w:rPr>
          <w:lang w:val="en-US"/>
        </w:rPr>
        <w:fldChar w:fldCharType="separate"/>
      </w:r>
      <w:r w:rsidR="00712226">
        <w:rPr>
          <w:noProof/>
          <w:lang w:val="en-US"/>
        </w:rPr>
        <w:t>(49)</w:t>
      </w:r>
      <w:r w:rsidR="004145F6" w:rsidRPr="00B14E29">
        <w:rPr>
          <w:lang w:val="en-US"/>
        </w:rPr>
        <w:fldChar w:fldCharType="end"/>
      </w:r>
      <w:r w:rsidR="004145F6" w:rsidRPr="00B14E29">
        <w:rPr>
          <w:rFonts w:eastAsiaTheme="minorEastAsia"/>
          <w:lang w:val="en-US" w:eastAsia="zh-CN"/>
        </w:rPr>
        <w:t xml:space="preserve"> was applied</w:t>
      </w:r>
      <w:r>
        <w:rPr>
          <w:rFonts w:eastAsiaTheme="minorEastAsia"/>
          <w:lang w:val="en-US" w:eastAsia="zh-CN"/>
        </w:rPr>
        <w:t xml:space="preserve"> to</w:t>
      </w:r>
      <w:r w:rsidRPr="00B14E29">
        <w:rPr>
          <w:rFonts w:eastAsiaTheme="minorEastAsia"/>
          <w:lang w:val="en-US" w:eastAsia="zh-CN"/>
        </w:rPr>
        <w:t xml:space="preserve"> find subclasses in diabetic samples</w:t>
      </w:r>
      <w:r w:rsidR="004145F6" w:rsidRPr="00B14E29">
        <w:rPr>
          <w:rFonts w:eastAsiaTheme="minorEastAsia"/>
          <w:lang w:val="en-US" w:eastAsia="zh-CN"/>
        </w:rPr>
        <w:t xml:space="preserve">. The clustering stability score </w:t>
      </w:r>
      <w:r w:rsidR="004145F6" w:rsidRPr="00B14E29">
        <w:rPr>
          <w:lang w:val="en-US"/>
        </w:rPr>
        <w:fldChar w:fldCharType="begin"/>
      </w:r>
      <w:r w:rsidR="000F1A73">
        <w:rPr>
          <w:lang w:val="en-US"/>
        </w:rPr>
        <w:instrText xml:space="preserve"> ADDIN EN.CITE &lt;EndNote&gt;&lt;Cite&gt;&lt;Author&gt;von Luxburg&lt;/Author&gt;&lt;Year&gt;2009&lt;/Year&gt;&lt;RecNum&gt;760&lt;/RecNum&gt;&lt;DisplayText&gt;(53)&lt;/DisplayText&gt;&lt;record&gt;&lt;rec-number&gt;760&lt;/rec-number&gt;&lt;foreign-keys&gt;&lt;key app="EN" db-id="a0rvdv5acv5wzre5aw2ves5bss2pr9w22w5x" timestamp="1450195466"&gt;760&lt;/key&gt;&lt;/foreign-keys&gt;&lt;ref-type name="Journal Article"&gt;17&lt;/ref-type&gt;&lt;contributors&gt;&lt;authors&gt;&lt;author&gt;von Luxburg, Ulrike&lt;/author&gt;&lt;/authors&gt;&lt;/contributors&gt;&lt;titles&gt;&lt;title&gt;Clustering Stability: An Overview&lt;/title&gt;&lt;secondary-title&gt;Foundations and Trends® in Machine Learning&lt;/secondary-title&gt;&lt;/titles&gt;&lt;periodical&gt;&lt;full-title&gt;Foundations and Trends® in Machine Learning&lt;/full-title&gt;&lt;/periodical&gt;&lt;pages&gt;235-274&lt;/pages&gt;&lt;volume&gt;2&lt;/volume&gt;&lt;number&gt;3&lt;/number&gt;&lt;keywords&gt;&lt;keyword&gt;Clustering&lt;/keyword&gt;&lt;/keywords&gt;&lt;dates&gt;&lt;year&gt;2009&lt;/year&gt;&lt;/dates&gt;&lt;publisher&gt;Now Publishers&lt;/publisher&gt;&lt;isbn&gt;1935-8237&lt;/isbn&gt;&lt;urls&gt;&lt;/urls&gt;&lt;electronic-resource-num&gt;10.1561/2200000008&lt;/electronic-resource-num&gt;&lt;/record&gt;&lt;/Cite&gt;&lt;/EndNote&gt;</w:instrText>
      </w:r>
      <w:r w:rsidR="004145F6" w:rsidRPr="00B14E29">
        <w:rPr>
          <w:lang w:val="en-US"/>
        </w:rPr>
        <w:fldChar w:fldCharType="separate"/>
      </w:r>
      <w:r w:rsidR="000F1A73">
        <w:rPr>
          <w:noProof/>
          <w:lang w:val="en-US"/>
        </w:rPr>
        <w:t>(53)</w:t>
      </w:r>
      <w:r w:rsidR="004145F6" w:rsidRPr="00B14E29">
        <w:rPr>
          <w:lang w:val="en-US"/>
        </w:rPr>
        <w:fldChar w:fldCharType="end"/>
      </w:r>
      <w:r w:rsidR="004145F6" w:rsidRPr="00B14E29">
        <w:rPr>
          <w:rFonts w:eastAsiaTheme="minorEastAsia"/>
          <w:lang w:val="en-US" w:eastAsia="zh-CN"/>
        </w:rPr>
        <w:t xml:space="preserve"> and elbow criterion </w:t>
      </w:r>
      <w:r w:rsidR="004145F6" w:rsidRPr="00B14E29">
        <w:rPr>
          <w:rFonts w:eastAsiaTheme="minorEastAsia"/>
          <w:lang w:val="en-US" w:eastAsia="zh-CN"/>
        </w:rPr>
        <w:fldChar w:fldCharType="begin"/>
      </w:r>
      <w:r w:rsidR="000F1A73">
        <w:rPr>
          <w:rFonts w:eastAsiaTheme="minorEastAsia"/>
          <w:lang w:val="en-US" w:eastAsia="zh-CN"/>
        </w:rPr>
        <w:instrText xml:space="preserve"> ADDIN EN.CITE &lt;EndNote&gt;&lt;Cite&gt;&lt;Author&gt;Ketchen&lt;/Author&gt;&lt;Year&gt;1996&lt;/Year&gt;&lt;RecNum&gt;772&lt;/RecNum&gt;&lt;DisplayText&gt;(54)&lt;/DisplayText&gt;&lt;record&gt;&lt;rec-number&gt;772&lt;/rec-number&gt;&lt;foreign-keys&gt;&lt;key app="EN" db-id="a0rvdv5acv5wzre5aw2ves5bss2pr9w22w5x" timestamp="1453795431"&gt;772&lt;/key&gt;&lt;/foreign-keys&gt;&lt;ref-type name="Journal Article"&gt;17&lt;/ref-type&gt;&lt;contributors&gt;&lt;authors&gt;&lt;author&gt;Ketchen, David J.&lt;/author&gt;&lt;author&gt;Shook, Christopher L.&lt;/author&gt;&lt;/authors&gt;&lt;/contributors&gt;&lt;titles&gt;&lt;title&gt;The application of cluster analysis in strategic management research: an analysis and critique &lt;/title&gt;&lt;secondary-title&gt;Strategic Management Journal&lt;/secondary-title&gt;&lt;/titles&gt;&lt;periodical&gt;&lt;full-title&gt;Strategic Management Journal&lt;/full-title&gt;&lt;/periodical&gt;&lt;pages&gt;441-458&lt;/pages&gt;&lt;volume&gt;17&lt;/volume&gt;&lt;number&gt;6&lt;/number&gt;&lt;keywords&gt;&lt;keyword&gt;classification&lt;/keyword&gt;&lt;keyword&gt;cluster analysis&lt;/keyword&gt;&lt;keyword&gt;configurational research&lt;/keyword&gt;&lt;keyword&gt;strategic groups&lt;/keyword&gt;&lt;/keywords&gt;&lt;dates&gt;&lt;year&gt;1996&lt;/year&gt;&lt;/dates&gt;&lt;publisher&gt;John Wiley &amp;amp; Sons, Ltd.&lt;/publisher&gt;&lt;isbn&gt;1097-0266&lt;/isbn&gt;&lt;urls&gt;&lt;related-urls&gt;&lt;url&gt;http://dx.doi.org/10.1002/(SICI)1097-0266(199606)17:6&amp;lt;441::AID-SMJ819&amp;gt;3.0.CO;2-G&lt;/url&gt;&lt;/related-urls&gt;&lt;/urls&gt;&lt;electronic-resource-num&gt;10.1002/(SICI)1097-0266(199606)17:6&amp;lt;441::AID-SMJ819&amp;gt;3.0.CO;2-G&lt;/electronic-resource-num&gt;&lt;/record&gt;&lt;/Cite&gt;&lt;/EndNote&gt;</w:instrText>
      </w:r>
      <w:r w:rsidR="004145F6" w:rsidRPr="00B14E29">
        <w:rPr>
          <w:rFonts w:eastAsiaTheme="minorEastAsia"/>
          <w:lang w:val="en-US" w:eastAsia="zh-CN"/>
        </w:rPr>
        <w:fldChar w:fldCharType="separate"/>
      </w:r>
      <w:r w:rsidR="000F1A73">
        <w:rPr>
          <w:rFonts w:eastAsiaTheme="minorEastAsia"/>
          <w:noProof/>
          <w:lang w:val="en-US" w:eastAsia="zh-CN"/>
        </w:rPr>
        <w:t>(54)</w:t>
      </w:r>
      <w:r w:rsidR="004145F6" w:rsidRPr="00B14E29">
        <w:rPr>
          <w:rFonts w:eastAsiaTheme="minorEastAsia"/>
          <w:lang w:val="en-US" w:eastAsia="zh-CN"/>
        </w:rPr>
        <w:fldChar w:fldCharType="end"/>
      </w:r>
      <w:r w:rsidR="004145F6" w:rsidRPr="00B14E29">
        <w:rPr>
          <w:rFonts w:eastAsiaTheme="minorEastAsia"/>
          <w:lang w:val="en-US" w:eastAsia="zh-CN"/>
        </w:rPr>
        <w:t xml:space="preserve"> were used to find the optimal number of subclass.</w:t>
      </w:r>
      <w:r w:rsidR="00DF1827" w:rsidRPr="00B14E29">
        <w:rPr>
          <w:rFonts w:eastAsiaTheme="minorEastAsia"/>
          <w:lang w:val="en-US" w:eastAsia="zh-CN"/>
        </w:rPr>
        <w:t xml:space="preserve"> </w:t>
      </w:r>
      <w:commentRangeStart w:id="6"/>
      <w:r w:rsidR="00FF304C" w:rsidRPr="00B14E29">
        <w:rPr>
          <w:lang w:val="en-US"/>
        </w:rPr>
        <w:t xml:space="preserve">Predictor screening test based on </w:t>
      </w:r>
      <w:r w:rsidR="009D7C64" w:rsidRPr="00B14E29">
        <w:rPr>
          <w:rFonts w:eastAsiaTheme="minorEastAsia"/>
          <w:lang w:val="en-US" w:eastAsia="zh-CN"/>
        </w:rPr>
        <w:t>decision tree algorithm</w:t>
      </w:r>
      <w:r w:rsidR="009D7C64" w:rsidRPr="00B14E29">
        <w:rPr>
          <w:lang w:val="en-US"/>
        </w:rPr>
        <w:t xml:space="preserve"> (</w:t>
      </w:r>
      <w:r w:rsidR="00FF304C" w:rsidRPr="00B14E29">
        <w:rPr>
          <w:lang w:val="en-US"/>
        </w:rPr>
        <w:t>to optimally bin the predictors</w:t>
      </w:r>
      <w:r w:rsidR="009D7C64" w:rsidRPr="00B14E29">
        <w:rPr>
          <w:lang w:val="en-US"/>
        </w:rPr>
        <w:t>)</w:t>
      </w:r>
      <w:r w:rsidR="00FF304C" w:rsidRPr="00B14E29">
        <w:rPr>
          <w:lang w:val="en-US"/>
        </w:rPr>
        <w:t xml:space="preserve"> and Fisher exact test</w:t>
      </w:r>
      <w:commentRangeEnd w:id="6"/>
      <w:r w:rsidR="009D6862">
        <w:rPr>
          <w:rStyle w:val="CommentReference"/>
        </w:rPr>
        <w:commentReference w:id="6"/>
      </w:r>
      <w:ins w:id="7" w:author="Li, Yichao" w:date="2017-07-23T16:24:00Z">
        <w:r w:rsidR="009D6862">
          <w:rPr>
            <w:lang w:val="en-US"/>
          </w:rPr>
          <w:t xml:space="preserve"> [citation]</w:t>
        </w:r>
      </w:ins>
      <w:r w:rsidR="00FF304C" w:rsidRPr="00B14E29">
        <w:rPr>
          <w:lang w:val="en-US"/>
        </w:rPr>
        <w:t xml:space="preserve">. </w:t>
      </w:r>
      <w:r w:rsidR="00DF1827" w:rsidRPr="00B14E29">
        <w:rPr>
          <w:color w:val="000000"/>
          <w:lang w:val="en-US"/>
        </w:rPr>
        <w:t xml:space="preserve">Positive (+) and negative (-) likelihood ratios (LR) were calculated as </w:t>
      </w:r>
      <w:r>
        <w:rPr>
          <w:color w:val="000000"/>
          <w:lang w:val="en-US"/>
        </w:rPr>
        <w:t>previously reported</w:t>
      </w:r>
      <w:r w:rsidR="00DF1827" w:rsidRPr="00B14E29">
        <w:rPr>
          <w:color w:val="000000"/>
          <w:lang w:val="en-US"/>
        </w:rPr>
        <w:t xml:space="preserve"> </w:t>
      </w:r>
      <w:r w:rsidR="00DF1827" w:rsidRPr="00B14E29">
        <w:rPr>
          <w:color w:val="000000"/>
          <w:lang w:val="en-US"/>
        </w:rPr>
        <w:fldChar w:fldCharType="begin">
          <w:fldData xml:space="preserve">PEVuZE5vdGU+PENpdGU+PEF1dGhvcj5GbG9ya293c2tpPC9BdXRob3I+PFllYXI+MjAwODwvWWVh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=
</w:fldData>
        </w:fldChar>
      </w:r>
      <w:r w:rsidR="000F1A73">
        <w:rPr>
          <w:color w:val="000000"/>
          <w:lang w:val="en-US"/>
        </w:rPr>
        <w:instrText xml:space="preserve"> ADDIN EN.CITE </w:instrText>
      </w:r>
      <w:r w:rsidR="000F1A73">
        <w:rPr>
          <w:color w:val="000000"/>
          <w:lang w:val="en-US"/>
        </w:rPr>
        <w:fldChar w:fldCharType="begin">
          <w:fldData xml:space="preserve">PEVuZE5vdGU+PENpdGU+PEF1dGhvcj5GbG9ya293c2tpPC9BdXRob3I+PFllYXI+MjAwODwvWWVh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=
</w:fldData>
        </w:fldChar>
      </w:r>
      <w:r w:rsidR="000F1A73">
        <w:rPr>
          <w:color w:val="000000"/>
          <w:lang w:val="en-US"/>
        </w:rPr>
        <w:instrText xml:space="preserve"> ADDIN EN.CITE.DATA </w:instrText>
      </w:r>
      <w:r w:rsidR="000F1A73">
        <w:rPr>
          <w:color w:val="000000"/>
          <w:lang w:val="en-US"/>
        </w:rPr>
      </w:r>
      <w:r w:rsidR="000F1A73">
        <w:rPr>
          <w:color w:val="000000"/>
          <w:lang w:val="en-US"/>
        </w:rPr>
        <w:fldChar w:fldCharType="end"/>
      </w:r>
      <w:r w:rsidR="00DF1827" w:rsidRPr="00B14E29">
        <w:rPr>
          <w:color w:val="000000"/>
          <w:lang w:val="en-US"/>
        </w:rPr>
      </w:r>
      <w:r w:rsidR="00DF1827" w:rsidRPr="00B14E29">
        <w:rPr>
          <w:color w:val="000000"/>
          <w:lang w:val="en-US"/>
        </w:rPr>
        <w:fldChar w:fldCharType="separate"/>
      </w:r>
      <w:r w:rsidR="000F1A73">
        <w:rPr>
          <w:noProof/>
          <w:color w:val="000000"/>
          <w:lang w:val="en-US"/>
        </w:rPr>
        <w:t>(55; 56)</w:t>
      </w:r>
      <w:r w:rsidR="00DF1827" w:rsidRPr="00B14E29">
        <w:rPr>
          <w:color w:val="000000"/>
          <w:lang w:val="en-US"/>
        </w:rPr>
        <w:fldChar w:fldCharType="end"/>
      </w:r>
      <w:r w:rsidR="00DF1827" w:rsidRPr="00B14E29">
        <w:rPr>
          <w:color w:val="000000"/>
          <w:lang w:val="en-US"/>
        </w:rPr>
        <w:t>.</w:t>
      </w:r>
    </w:p>
    <w:p w14:paraId="7D285DE9" w14:textId="77777777" w:rsidR="00872CA5" w:rsidRPr="00B14E29" w:rsidRDefault="00872CA5" w:rsidP="00B13268">
      <w:pPr>
        <w:spacing w:line="480" w:lineRule="auto"/>
        <w:jc w:val="both"/>
        <w:rPr>
          <w:b/>
          <w:lang w:val="en-US"/>
        </w:rPr>
      </w:pPr>
    </w:p>
    <w:p w14:paraId="76CBF61B" w14:textId="77777777" w:rsidR="000C46A6" w:rsidRPr="00B14E29" w:rsidRDefault="000C46A6" w:rsidP="00F517B1">
      <w:pPr>
        <w:spacing w:line="480" w:lineRule="auto"/>
        <w:jc w:val="both"/>
        <w:rPr>
          <w:b/>
          <w:sz w:val="26"/>
          <w:szCs w:val="26"/>
          <w:lang w:val="en-US"/>
        </w:rPr>
      </w:pPr>
      <w:r w:rsidRPr="00B14E29">
        <w:rPr>
          <w:b/>
          <w:sz w:val="26"/>
          <w:szCs w:val="26"/>
          <w:lang w:val="en-US"/>
        </w:rPr>
        <w:t>Results</w:t>
      </w:r>
    </w:p>
    <w:p w14:paraId="28E31342" w14:textId="56BEED72" w:rsidR="00972A3D" w:rsidRPr="00B14E29" w:rsidRDefault="00333F05" w:rsidP="00F517B1">
      <w:pPr>
        <w:spacing w:line="480" w:lineRule="auto"/>
        <w:jc w:val="both"/>
        <w:rPr>
          <w:i/>
          <w:lang w:val="en-US"/>
        </w:rPr>
      </w:pPr>
      <w:r w:rsidRPr="00B14E29">
        <w:rPr>
          <w:i/>
          <w:lang w:val="en-US"/>
        </w:rPr>
        <w:t>Long-term controlled diabetic patients</w:t>
      </w:r>
    </w:p>
    <w:p w14:paraId="51943EBB" w14:textId="5610FE8B" w:rsidR="009A7868" w:rsidRPr="00B14E29" w:rsidRDefault="00155043" w:rsidP="00F517B1">
      <w:pPr>
        <w:spacing w:line="480" w:lineRule="auto"/>
        <w:jc w:val="both"/>
        <w:rPr>
          <w:rFonts w:eastAsia="Calibri"/>
          <w:lang w:val="en-US" w:eastAsia="en-US"/>
        </w:rPr>
      </w:pPr>
      <w:r>
        <w:rPr>
          <w:lang w:val="en-US"/>
        </w:rPr>
        <w:t>Twenty-seven</w:t>
      </w:r>
      <w:r w:rsidR="00305EB7">
        <w:rPr>
          <w:lang w:val="en-US"/>
        </w:rPr>
        <w:t xml:space="preserve"> out of </w:t>
      </w:r>
      <w:r w:rsidR="008638EC">
        <w:rPr>
          <w:lang w:val="en-US"/>
        </w:rPr>
        <w:t xml:space="preserve">the </w:t>
      </w:r>
      <w:r w:rsidR="001F1C4F" w:rsidRPr="00B14E29">
        <w:rPr>
          <w:lang w:val="en-US"/>
        </w:rPr>
        <w:t xml:space="preserve">29 </w:t>
      </w:r>
      <w:r w:rsidR="008638EC">
        <w:rPr>
          <w:lang w:val="en-US"/>
        </w:rPr>
        <w:t>analyzed</w:t>
      </w:r>
      <w:r w:rsidR="00FE34FD" w:rsidRPr="00B14E29">
        <w:rPr>
          <w:lang w:val="en-US"/>
        </w:rPr>
        <w:t xml:space="preserve"> glycated peptides</w:t>
      </w:r>
      <w:r w:rsidR="00A25802" w:rsidRPr="00B14E29">
        <w:rPr>
          <w:lang w:val="en-US"/>
        </w:rPr>
        <w:t xml:space="preserve"> were </w:t>
      </w:r>
      <w:r w:rsidR="00E24A74">
        <w:rPr>
          <w:lang w:val="en-US"/>
        </w:rPr>
        <w:t xml:space="preserve">detected at </w:t>
      </w:r>
      <w:r w:rsidR="00F80EEE" w:rsidRPr="00B14E29">
        <w:rPr>
          <w:lang w:val="en-US"/>
        </w:rPr>
        <w:t xml:space="preserve">significantly </w:t>
      </w:r>
      <w:r w:rsidR="00A25802" w:rsidRPr="00B14E29">
        <w:rPr>
          <w:lang w:val="en-US"/>
        </w:rPr>
        <w:t xml:space="preserve">higher </w:t>
      </w:r>
      <w:r w:rsidR="00E24A74">
        <w:rPr>
          <w:lang w:val="en-US"/>
        </w:rPr>
        <w:t xml:space="preserve">levels </w:t>
      </w:r>
      <w:r w:rsidR="00A25802" w:rsidRPr="00B14E29">
        <w:rPr>
          <w:lang w:val="en-US"/>
        </w:rPr>
        <w:t>in</w:t>
      </w:r>
      <w:r w:rsidR="00E24A74">
        <w:rPr>
          <w:lang w:val="en-US"/>
        </w:rPr>
        <w:t xml:space="preserve"> digested </w:t>
      </w:r>
      <w:r w:rsidR="00305EB7">
        <w:rPr>
          <w:lang w:val="en-US"/>
        </w:rPr>
        <w:t>ser</w:t>
      </w:r>
      <w:r w:rsidR="00E24A74">
        <w:rPr>
          <w:lang w:val="en-US"/>
        </w:rPr>
        <w:t>a</w:t>
      </w:r>
      <w:r w:rsidR="00305EB7">
        <w:rPr>
          <w:lang w:val="en-US"/>
        </w:rPr>
        <w:t xml:space="preserve"> </w:t>
      </w:r>
      <w:r w:rsidR="00E24A74">
        <w:rPr>
          <w:lang w:val="en-US"/>
        </w:rPr>
        <w:t>from</w:t>
      </w:r>
      <w:r w:rsidR="00305EB7">
        <w:rPr>
          <w:lang w:val="en-US"/>
        </w:rPr>
        <w:t xml:space="preserve"> </w:t>
      </w:r>
      <w:r w:rsidR="00430802" w:rsidRPr="00B14E29">
        <w:rPr>
          <w:lang w:val="en-US"/>
        </w:rPr>
        <w:t>T2DM</w:t>
      </w:r>
      <w:r w:rsidR="00A25802" w:rsidRPr="00B14E29">
        <w:rPr>
          <w:lang w:val="en-US"/>
        </w:rPr>
        <w:t xml:space="preserve"> </w:t>
      </w:r>
      <w:r w:rsidR="00305EB7">
        <w:rPr>
          <w:lang w:val="en-US"/>
        </w:rPr>
        <w:t xml:space="preserve">patients </w:t>
      </w:r>
      <w:r w:rsidR="00A25802" w:rsidRPr="00B14E29">
        <w:rPr>
          <w:lang w:val="en-US"/>
        </w:rPr>
        <w:t>than in the control</w:t>
      </w:r>
      <w:r w:rsidR="00E24A74">
        <w:rPr>
          <w:lang w:val="en-US"/>
        </w:rPr>
        <w:t xml:space="preserve"> </w:t>
      </w:r>
      <w:r w:rsidR="008638EC">
        <w:rPr>
          <w:lang w:val="en-US"/>
        </w:rPr>
        <w:t>s</w:t>
      </w:r>
      <w:r w:rsidR="00E24A74">
        <w:rPr>
          <w:lang w:val="en-US"/>
        </w:rPr>
        <w:t>amples</w:t>
      </w:r>
      <w:r w:rsidR="00F80EEE" w:rsidRPr="00B14E29">
        <w:rPr>
          <w:lang w:val="en-US"/>
        </w:rPr>
        <w:t xml:space="preserve"> (P &lt; 0.05</w:t>
      </w:r>
      <w:r w:rsidR="00A25802" w:rsidRPr="00B14E29">
        <w:rPr>
          <w:lang w:val="en-US"/>
        </w:rPr>
        <w:t>, Figure</w:t>
      </w:r>
      <w:r w:rsidR="001F1C4F" w:rsidRPr="00B14E29">
        <w:rPr>
          <w:lang w:val="en-US"/>
        </w:rPr>
        <w:t xml:space="preserve"> </w:t>
      </w:r>
      <w:r w:rsidR="00797393" w:rsidRPr="00B14E29">
        <w:rPr>
          <w:color w:val="000000" w:themeColor="text1"/>
          <w:lang w:val="en-US"/>
        </w:rPr>
        <w:t>1</w:t>
      </w:r>
      <w:r w:rsidR="00362335" w:rsidRPr="00B14E29">
        <w:rPr>
          <w:lang w:val="en-US"/>
        </w:rPr>
        <w:t>)</w:t>
      </w:r>
      <w:r w:rsidR="00305EB7">
        <w:rPr>
          <w:lang w:val="en-US"/>
        </w:rPr>
        <w:t>,</w:t>
      </w:r>
      <w:r w:rsidR="00E24A74">
        <w:rPr>
          <w:lang w:val="en-US"/>
        </w:rPr>
        <w:t xml:space="preserve"> although</w:t>
      </w:r>
      <w:r w:rsidR="00305EB7">
        <w:rPr>
          <w:lang w:val="en-US"/>
        </w:rPr>
        <w:t xml:space="preserve"> </w:t>
      </w:r>
      <w:r w:rsidR="00E24A74">
        <w:rPr>
          <w:lang w:val="en-US"/>
        </w:rPr>
        <w:t>both</w:t>
      </w:r>
      <w:r w:rsidR="00E24A74" w:rsidRPr="00B14E29">
        <w:rPr>
          <w:lang w:val="en-US"/>
        </w:rPr>
        <w:t xml:space="preserve"> groups</w:t>
      </w:r>
      <w:r w:rsidR="00E24A74">
        <w:rPr>
          <w:lang w:val="en-US"/>
        </w:rPr>
        <w:t xml:space="preserve"> were not separated by a</w:t>
      </w:r>
      <w:r w:rsidR="00B400CB" w:rsidRPr="00B14E29">
        <w:rPr>
          <w:lang w:val="en-US"/>
        </w:rPr>
        <w:t xml:space="preserve"> cut-off</w:t>
      </w:r>
      <w:r w:rsidR="00A25802" w:rsidRPr="00B14E29">
        <w:rPr>
          <w:lang w:val="en-US"/>
        </w:rPr>
        <w:t>.</w:t>
      </w:r>
      <w:r w:rsidR="003F16EA" w:rsidRPr="00B14E29">
        <w:rPr>
          <w:lang w:val="en-US"/>
        </w:rPr>
        <w:t xml:space="preserve"> </w:t>
      </w:r>
      <w:r w:rsidR="00E24A74">
        <w:rPr>
          <w:lang w:val="en-US"/>
        </w:rPr>
        <w:t>When</w:t>
      </w:r>
      <w:r w:rsidR="00F04F44">
        <w:rPr>
          <w:lang w:val="en-US"/>
        </w:rPr>
        <w:t xml:space="preserve"> all T2DM </w:t>
      </w:r>
      <w:r w:rsidR="00E24A74">
        <w:rPr>
          <w:lang w:val="en-US"/>
        </w:rPr>
        <w:t xml:space="preserve">and </w:t>
      </w:r>
      <w:r w:rsidR="00F04F44">
        <w:rPr>
          <w:lang w:val="en-US"/>
        </w:rPr>
        <w:t xml:space="preserve">control </w:t>
      </w:r>
      <w:r w:rsidR="00E24A74">
        <w:rPr>
          <w:lang w:val="en-US"/>
        </w:rPr>
        <w:t xml:space="preserve">samples were subdivided </w:t>
      </w:r>
      <w:r w:rsidR="00A25802" w:rsidRPr="00B14E29">
        <w:rPr>
          <w:lang w:val="en-US"/>
        </w:rPr>
        <w:t xml:space="preserve">by </w:t>
      </w:r>
      <w:r w:rsidR="0009670B" w:rsidRPr="00B14E29">
        <w:rPr>
          <w:lang w:val="en-US"/>
        </w:rPr>
        <w:t>an HbA</w:t>
      </w:r>
      <w:r w:rsidR="0009670B" w:rsidRPr="00B14E29">
        <w:rPr>
          <w:vertAlign w:val="subscript"/>
          <w:lang w:val="en-US"/>
        </w:rPr>
        <w:t>1</w:t>
      </w:r>
      <w:r w:rsidR="00336FF6" w:rsidRPr="00B14E29">
        <w:rPr>
          <w:vertAlign w:val="subscript"/>
          <w:lang w:val="en-US"/>
        </w:rPr>
        <w:t>c</w:t>
      </w:r>
      <w:r w:rsidR="0009670B" w:rsidRPr="00B14E29">
        <w:rPr>
          <w:rFonts w:eastAsia="Calibri"/>
          <w:lang w:val="en-US" w:eastAsia="en-US"/>
        </w:rPr>
        <w:t xml:space="preserve"> threshold of 6.5%</w:t>
      </w:r>
      <w:r w:rsidR="00F04F44">
        <w:rPr>
          <w:rFonts w:eastAsia="Calibri"/>
          <w:lang w:val="en-US" w:eastAsia="en-US"/>
        </w:rPr>
        <w:t>,</w:t>
      </w:r>
      <w:r w:rsidR="0009670B" w:rsidRPr="00B14E29">
        <w:rPr>
          <w:rFonts w:eastAsia="Calibri"/>
          <w:lang w:val="en-US" w:eastAsia="en-US"/>
        </w:rPr>
        <w:t xml:space="preserve"> </w:t>
      </w:r>
      <w:r w:rsidR="00F04F44">
        <w:rPr>
          <w:rFonts w:eastAsia="Calibri"/>
          <w:lang w:val="en-US" w:eastAsia="en-US"/>
        </w:rPr>
        <w:t xml:space="preserve">a </w:t>
      </w:r>
      <w:r w:rsidR="0009670B" w:rsidRPr="00B14E29">
        <w:rPr>
          <w:rFonts w:eastAsia="Calibri"/>
          <w:lang w:val="en-US" w:eastAsia="en-US"/>
        </w:rPr>
        <w:t xml:space="preserve">similar </w:t>
      </w:r>
      <w:r w:rsidR="00B400CB" w:rsidRPr="00B14E29">
        <w:rPr>
          <w:rFonts w:eastAsia="Calibri"/>
          <w:lang w:val="en-US" w:eastAsia="en-US"/>
        </w:rPr>
        <w:t xml:space="preserve">distribution </w:t>
      </w:r>
      <w:r w:rsidR="00E24A74">
        <w:rPr>
          <w:rFonts w:eastAsia="Calibri"/>
          <w:lang w:val="en-US" w:eastAsia="en-US"/>
        </w:rPr>
        <w:t xml:space="preserve">was obtained </w:t>
      </w:r>
      <w:r w:rsidR="00B400CB" w:rsidRPr="00B14E29">
        <w:rPr>
          <w:lang w:val="en-US"/>
        </w:rPr>
        <w:t>indicat</w:t>
      </w:r>
      <w:r w:rsidR="00F04F44">
        <w:rPr>
          <w:lang w:val="en-US"/>
        </w:rPr>
        <w:t xml:space="preserve">ing that the </w:t>
      </w:r>
      <w:r w:rsidR="0009670B" w:rsidRPr="00B14E29">
        <w:rPr>
          <w:lang w:val="en-US"/>
        </w:rPr>
        <w:t>glycation degree</w:t>
      </w:r>
      <w:r w:rsidR="00F04F44">
        <w:rPr>
          <w:lang w:val="en-US"/>
        </w:rPr>
        <w:t>s</w:t>
      </w:r>
      <w:r w:rsidR="0009670B" w:rsidRPr="00B14E29">
        <w:rPr>
          <w:lang w:val="en-US"/>
        </w:rPr>
        <w:t xml:space="preserve"> of hemoglobin </w:t>
      </w:r>
      <w:r w:rsidR="008E0004" w:rsidRPr="00B14E29">
        <w:rPr>
          <w:lang w:val="en-US"/>
        </w:rPr>
        <w:t>and</w:t>
      </w:r>
      <w:r w:rsidR="0009670B" w:rsidRPr="00B14E29">
        <w:rPr>
          <w:lang w:val="en-US"/>
        </w:rPr>
        <w:t xml:space="preserve"> </w:t>
      </w:r>
      <w:r w:rsidR="00F04F44">
        <w:rPr>
          <w:lang w:val="en-US"/>
        </w:rPr>
        <w:t xml:space="preserve">the tested </w:t>
      </w:r>
      <w:r w:rsidR="00B400CB" w:rsidRPr="00B14E29">
        <w:rPr>
          <w:lang w:val="en-US"/>
        </w:rPr>
        <w:t>serum proteins</w:t>
      </w:r>
      <w:r w:rsidR="00F04F44">
        <w:rPr>
          <w:lang w:val="en-US"/>
        </w:rPr>
        <w:t xml:space="preserve"> correlated</w:t>
      </w:r>
      <w:r w:rsidR="00B400CB" w:rsidRPr="00B14E29">
        <w:rPr>
          <w:lang w:val="en-US"/>
        </w:rPr>
        <w:t xml:space="preserve">. </w:t>
      </w:r>
      <w:r w:rsidR="002A6BBC" w:rsidRPr="00B14E29">
        <w:rPr>
          <w:lang w:val="en-US"/>
        </w:rPr>
        <w:t xml:space="preserve">Spearman’s </w:t>
      </w:r>
      <w:r w:rsidR="00D547F5">
        <w:rPr>
          <w:lang w:val="en-US"/>
        </w:rPr>
        <w:t xml:space="preserve">rank </w:t>
      </w:r>
      <w:r w:rsidR="002A6BBC" w:rsidRPr="00B14E29">
        <w:rPr>
          <w:lang w:val="en-US"/>
        </w:rPr>
        <w:t>correlation coefficient</w:t>
      </w:r>
      <w:r w:rsidR="0009670B" w:rsidRPr="00B14E29">
        <w:rPr>
          <w:lang w:val="en-US"/>
        </w:rPr>
        <w:t>s</w:t>
      </w:r>
      <w:r w:rsidR="002A6BBC" w:rsidRPr="00B14E29">
        <w:rPr>
          <w:lang w:val="en-US"/>
        </w:rPr>
        <w:t xml:space="preserve"> (</w:t>
      </w:r>
      <w:r w:rsidR="002A6BBC" w:rsidRPr="00B14E29">
        <w:rPr>
          <w:i/>
          <w:lang w:val="en-US"/>
        </w:rPr>
        <w:t>r</w:t>
      </w:r>
      <w:r w:rsidR="002A6BBC" w:rsidRPr="00B14E29">
        <w:rPr>
          <w:i/>
          <w:vertAlign w:val="subscript"/>
          <w:lang w:val="en-US"/>
        </w:rPr>
        <w:t>S</w:t>
      </w:r>
      <w:r w:rsidR="002A6BBC" w:rsidRPr="00B14E29">
        <w:rPr>
          <w:lang w:val="en-US"/>
        </w:rPr>
        <w:t>)</w:t>
      </w:r>
      <w:r w:rsidR="00D547F5">
        <w:rPr>
          <w:lang w:val="en-US"/>
        </w:rPr>
        <w:t>, which</w:t>
      </w:r>
      <w:r w:rsidR="002A6BBC" w:rsidRPr="00B14E29">
        <w:rPr>
          <w:lang w:val="en-US"/>
        </w:rPr>
        <w:t xml:space="preserve"> </w:t>
      </w:r>
      <w:r w:rsidR="00F31B1B" w:rsidRPr="00B14E29">
        <w:rPr>
          <w:lang w:val="en-US"/>
        </w:rPr>
        <w:t xml:space="preserve">were </w:t>
      </w:r>
      <w:r w:rsidR="0009670B" w:rsidRPr="00B14E29">
        <w:rPr>
          <w:lang w:val="en-US"/>
        </w:rPr>
        <w:t xml:space="preserve">calculated </w:t>
      </w:r>
      <w:r w:rsidR="00FD5E8C" w:rsidRPr="00B14E29">
        <w:rPr>
          <w:lang w:val="en-US"/>
        </w:rPr>
        <w:t xml:space="preserve">for </w:t>
      </w:r>
      <w:r w:rsidR="00D547F5">
        <w:rPr>
          <w:lang w:val="en-US"/>
        </w:rPr>
        <w:t>all</w:t>
      </w:r>
      <w:r w:rsidR="00FD5E8C" w:rsidRPr="00B14E29">
        <w:rPr>
          <w:lang w:val="en-US"/>
        </w:rPr>
        <w:t xml:space="preserve"> </w:t>
      </w:r>
      <w:r w:rsidR="0009670B" w:rsidRPr="00B14E29">
        <w:rPr>
          <w:lang w:val="en-US"/>
        </w:rPr>
        <w:t>glycat</w:t>
      </w:r>
      <w:r w:rsidR="00FD5E8C" w:rsidRPr="00B14E29">
        <w:rPr>
          <w:lang w:val="en-US"/>
        </w:rPr>
        <w:t xml:space="preserve">ed peptide </w:t>
      </w:r>
      <w:r w:rsidR="00F04F44">
        <w:rPr>
          <w:lang w:val="en-US"/>
        </w:rPr>
        <w:t>level</w:t>
      </w:r>
      <w:r w:rsidR="00D547F5">
        <w:rPr>
          <w:lang w:val="en-US"/>
        </w:rPr>
        <w:t>s</w:t>
      </w:r>
      <w:r w:rsidR="002A6BBC" w:rsidRPr="00B14E29">
        <w:rPr>
          <w:lang w:val="en-US"/>
        </w:rPr>
        <w:t xml:space="preserve"> </w:t>
      </w:r>
      <w:r w:rsidR="0009670B" w:rsidRPr="00B14E29">
        <w:rPr>
          <w:lang w:val="en-US"/>
        </w:rPr>
        <w:t>and</w:t>
      </w:r>
      <w:r w:rsidR="00701C1A" w:rsidRPr="00B14E29">
        <w:rPr>
          <w:lang w:val="en-US"/>
        </w:rPr>
        <w:t xml:space="preserve"> </w:t>
      </w:r>
      <w:r w:rsidR="000513B0" w:rsidRPr="00B14E29">
        <w:rPr>
          <w:lang w:val="en-US"/>
        </w:rPr>
        <w:t>diagnostic parameters</w:t>
      </w:r>
      <w:r w:rsidR="00D547F5">
        <w:rPr>
          <w:lang w:val="en-US"/>
        </w:rPr>
        <w:t>, ranged</w:t>
      </w:r>
      <w:r w:rsidR="00113287" w:rsidRPr="00B14E29">
        <w:rPr>
          <w:lang w:val="en-US"/>
        </w:rPr>
        <w:t xml:space="preserve"> </w:t>
      </w:r>
      <w:r w:rsidR="00D547F5">
        <w:rPr>
          <w:lang w:val="en-US"/>
        </w:rPr>
        <w:t>f</w:t>
      </w:r>
      <w:r w:rsidR="00D547F5" w:rsidRPr="00B14E29">
        <w:rPr>
          <w:lang w:val="en-US"/>
        </w:rPr>
        <w:t>or most combinations</w:t>
      </w:r>
      <w:r w:rsidR="00D547F5">
        <w:rPr>
          <w:lang w:val="en-US"/>
        </w:rPr>
        <w:t xml:space="preserve"> of</w:t>
      </w:r>
      <w:r w:rsidR="00113287" w:rsidRPr="00B14E29">
        <w:rPr>
          <w:lang w:val="en-US"/>
        </w:rPr>
        <w:t xml:space="preserve"> two glycated peptide</w:t>
      </w:r>
      <w:r w:rsidR="00D547F5">
        <w:rPr>
          <w:lang w:val="en-US"/>
        </w:rPr>
        <w:t>s</w:t>
      </w:r>
      <w:r w:rsidR="00113287" w:rsidRPr="00B14E29">
        <w:rPr>
          <w:lang w:val="en-US"/>
        </w:rPr>
        <w:t xml:space="preserve"> from 0.37</w:t>
      </w:r>
      <w:r w:rsidR="00D547F5">
        <w:rPr>
          <w:lang w:val="en-US"/>
        </w:rPr>
        <w:t xml:space="preserve"> to </w:t>
      </w:r>
      <w:r w:rsidR="00113287" w:rsidRPr="00B14E29">
        <w:rPr>
          <w:lang w:val="en-US"/>
        </w:rPr>
        <w:t xml:space="preserve">0.98 </w:t>
      </w:r>
      <w:r w:rsidR="00D547F5">
        <w:rPr>
          <w:lang w:val="en-US"/>
        </w:rPr>
        <w:t>(P &lt; 0.001,</w:t>
      </w:r>
      <w:r w:rsidR="00113287" w:rsidRPr="00B14E29">
        <w:rPr>
          <w:lang w:val="en-US"/>
        </w:rPr>
        <w:t xml:space="preserve"> </w:t>
      </w:r>
      <w:r w:rsidR="00F01618" w:rsidRPr="00B14E29">
        <w:rPr>
          <w:lang w:val="en-US"/>
        </w:rPr>
        <w:t>data not shown</w:t>
      </w:r>
      <w:r w:rsidR="00113287" w:rsidRPr="00B14E29">
        <w:rPr>
          <w:lang w:val="en-US"/>
        </w:rPr>
        <w:t>).</w:t>
      </w:r>
      <w:r w:rsidR="000513B0" w:rsidRPr="00B14E29">
        <w:rPr>
          <w:lang w:val="en-US"/>
        </w:rPr>
        <w:t xml:space="preserve"> </w:t>
      </w:r>
      <w:r w:rsidR="00FC412C">
        <w:rPr>
          <w:lang w:val="en-US"/>
        </w:rPr>
        <w:t>M</w:t>
      </w:r>
      <w:r w:rsidR="00701C1A" w:rsidRPr="00B14E29">
        <w:rPr>
          <w:lang w:val="en-US"/>
        </w:rPr>
        <w:t xml:space="preserve">oderate </w:t>
      </w:r>
      <w:r w:rsidR="000513B0" w:rsidRPr="00B14E29">
        <w:rPr>
          <w:lang w:val="en-US"/>
        </w:rPr>
        <w:t xml:space="preserve">to strong </w:t>
      </w:r>
      <w:r w:rsidR="0009670B" w:rsidRPr="00B14E29">
        <w:rPr>
          <w:lang w:val="en-US"/>
        </w:rPr>
        <w:t>correlation</w:t>
      </w:r>
      <w:r w:rsidR="00E87A71" w:rsidRPr="00B14E29">
        <w:rPr>
          <w:lang w:val="en-US"/>
        </w:rPr>
        <w:t>s</w:t>
      </w:r>
      <w:r w:rsidR="00F31B1B" w:rsidRPr="00B14E29">
        <w:rPr>
          <w:lang w:val="en-US"/>
        </w:rPr>
        <w:t xml:space="preserve"> </w:t>
      </w:r>
      <w:r w:rsidR="00FC412C">
        <w:rPr>
          <w:lang w:val="en-US"/>
        </w:rPr>
        <w:t xml:space="preserve">were </w:t>
      </w:r>
      <w:r w:rsidR="00E24A74">
        <w:rPr>
          <w:lang w:val="en-US"/>
        </w:rPr>
        <w:t>achieved</w:t>
      </w:r>
      <w:r w:rsidR="00FC412C">
        <w:rPr>
          <w:lang w:val="en-US"/>
        </w:rPr>
        <w:t xml:space="preserve"> for </w:t>
      </w:r>
      <w:r w:rsidR="00F74AFB">
        <w:rPr>
          <w:lang w:val="en-US"/>
        </w:rPr>
        <w:t>all</w:t>
      </w:r>
      <w:r w:rsidR="00FC412C">
        <w:rPr>
          <w:lang w:val="en-US"/>
        </w:rPr>
        <w:t xml:space="preserve"> g</w:t>
      </w:r>
      <w:r w:rsidR="00FC412C" w:rsidRPr="00B14E29">
        <w:rPr>
          <w:lang w:val="en-US"/>
        </w:rPr>
        <w:t xml:space="preserve">lycation sites </w:t>
      </w:r>
      <w:r w:rsidR="00C528B1" w:rsidRPr="00B14E29">
        <w:rPr>
          <w:lang w:val="en-US"/>
        </w:rPr>
        <w:t>with</w:t>
      </w:r>
      <w:r w:rsidR="00701C1A" w:rsidRPr="00B14E29">
        <w:rPr>
          <w:lang w:val="en-US"/>
        </w:rPr>
        <w:t xml:space="preserve"> </w:t>
      </w:r>
      <w:r w:rsidR="002B7192" w:rsidRPr="00B14E29">
        <w:rPr>
          <w:lang w:val="en-US"/>
        </w:rPr>
        <w:t>FPG</w:t>
      </w:r>
      <w:r w:rsidR="00A42FC8" w:rsidRPr="00B14E29">
        <w:rPr>
          <w:lang w:val="en-US"/>
        </w:rPr>
        <w:t xml:space="preserve"> (</w:t>
      </w:r>
      <w:r w:rsidR="00E24A74">
        <w:rPr>
          <w:lang w:val="en-US"/>
        </w:rPr>
        <w:t>28 sites</w:t>
      </w:r>
      <w:r w:rsidR="00E24A74" w:rsidRPr="00334A33">
        <w:rPr>
          <w:lang w:val="en-US"/>
        </w:rPr>
        <w:t>, 0.35</w:t>
      </w:r>
      <w:r w:rsidR="00EB4BF8" w:rsidRPr="00B14E29">
        <w:rPr>
          <w:lang w:val="en-US"/>
        </w:rPr>
        <w:t> </w:t>
      </w:r>
      <w:r w:rsidR="000513B0" w:rsidRPr="00B14E29">
        <w:rPr>
          <w:lang w:val="en-US"/>
        </w:rPr>
        <w:t xml:space="preserve">&lt; </w:t>
      </w:r>
      <w:r w:rsidR="000513B0" w:rsidRPr="00B14E29">
        <w:rPr>
          <w:i/>
          <w:lang w:val="en-US"/>
        </w:rPr>
        <w:t>r</w:t>
      </w:r>
      <w:r w:rsidR="000513B0" w:rsidRPr="00B14E29">
        <w:rPr>
          <w:i/>
          <w:vertAlign w:val="subscript"/>
          <w:lang w:val="en-US"/>
        </w:rPr>
        <w:t>S</w:t>
      </w:r>
      <w:r w:rsidR="000513B0" w:rsidRPr="00B14E29">
        <w:rPr>
          <w:i/>
          <w:lang w:val="en-US"/>
        </w:rPr>
        <w:t xml:space="preserve"> </w:t>
      </w:r>
      <w:r w:rsidR="000513B0" w:rsidRPr="00B14E29">
        <w:rPr>
          <w:lang w:val="en-US"/>
        </w:rPr>
        <w:t xml:space="preserve">&lt;0.70, </w:t>
      </w:r>
      <w:r w:rsidR="00A42FC8" w:rsidRPr="00B14E29">
        <w:rPr>
          <w:lang w:val="en-US"/>
        </w:rPr>
        <w:t>P &lt; 0.001)</w:t>
      </w:r>
      <w:r w:rsidR="002B7192" w:rsidRPr="00B14E29">
        <w:rPr>
          <w:lang w:val="en-US"/>
        </w:rPr>
        <w:t xml:space="preserve">, proinsulin </w:t>
      </w:r>
      <w:r w:rsidR="00EF0848" w:rsidRPr="00B14E29">
        <w:rPr>
          <w:lang w:val="en-US"/>
        </w:rPr>
        <w:t>(</w:t>
      </w:r>
      <w:r w:rsidR="00E24A74">
        <w:rPr>
          <w:lang w:val="en-US"/>
        </w:rPr>
        <w:t xml:space="preserve">20 sites, </w:t>
      </w:r>
      <w:r w:rsidR="000513B0" w:rsidRPr="00B14E29">
        <w:rPr>
          <w:lang w:val="en-US"/>
        </w:rPr>
        <w:t>0.37</w:t>
      </w:r>
      <w:r>
        <w:rPr>
          <w:lang w:val="en-US"/>
        </w:rPr>
        <w:t> </w:t>
      </w:r>
      <w:r w:rsidR="000513B0" w:rsidRPr="00B14E29">
        <w:rPr>
          <w:lang w:val="en-US"/>
        </w:rPr>
        <w:t xml:space="preserve">&lt; </w:t>
      </w:r>
      <w:r w:rsidR="000513B0" w:rsidRPr="00B14E29">
        <w:rPr>
          <w:i/>
          <w:lang w:val="en-US"/>
        </w:rPr>
        <w:t>r</w:t>
      </w:r>
      <w:r w:rsidR="000513B0" w:rsidRPr="00B14E29">
        <w:rPr>
          <w:i/>
          <w:vertAlign w:val="subscript"/>
          <w:lang w:val="en-US"/>
        </w:rPr>
        <w:t>S</w:t>
      </w:r>
      <w:r w:rsidR="000513B0" w:rsidRPr="00B14E29">
        <w:rPr>
          <w:i/>
          <w:lang w:val="en-US"/>
        </w:rPr>
        <w:t xml:space="preserve"> </w:t>
      </w:r>
      <w:r w:rsidR="000513B0" w:rsidRPr="00B14E29">
        <w:rPr>
          <w:lang w:val="en-US"/>
        </w:rPr>
        <w:t>&lt;</w:t>
      </w:r>
      <w:r>
        <w:rPr>
          <w:lang w:val="en-US"/>
        </w:rPr>
        <w:t> </w:t>
      </w:r>
      <w:r w:rsidR="000513B0" w:rsidRPr="00B14E29">
        <w:rPr>
          <w:lang w:val="en-US"/>
        </w:rPr>
        <w:t xml:space="preserve">0.54, </w:t>
      </w:r>
      <w:r w:rsidR="00EF0848" w:rsidRPr="00B14E29">
        <w:rPr>
          <w:lang w:val="en-US"/>
        </w:rPr>
        <w:t>P &lt; 0.0</w:t>
      </w:r>
      <w:r w:rsidR="002B7192" w:rsidRPr="00B14E29">
        <w:rPr>
          <w:lang w:val="en-US"/>
        </w:rPr>
        <w:t>0</w:t>
      </w:r>
      <w:r w:rsidR="00EF0848" w:rsidRPr="00B14E29">
        <w:rPr>
          <w:lang w:val="en-US"/>
        </w:rPr>
        <w:t>1)</w:t>
      </w:r>
      <w:r w:rsidR="0009670B" w:rsidRPr="00B14E29">
        <w:rPr>
          <w:lang w:val="en-US"/>
        </w:rPr>
        <w:t>,</w:t>
      </w:r>
      <w:r w:rsidR="00EF0848" w:rsidRPr="00B14E29">
        <w:rPr>
          <w:lang w:val="en-US"/>
        </w:rPr>
        <w:t xml:space="preserve"> </w:t>
      </w:r>
      <w:r w:rsidR="0075761B" w:rsidRPr="00B14E29">
        <w:rPr>
          <w:lang w:val="en-US"/>
        </w:rPr>
        <w:t>HOMA-IR (</w:t>
      </w:r>
      <w:r w:rsidR="00E24A74">
        <w:rPr>
          <w:lang w:val="en-US"/>
        </w:rPr>
        <w:t>23 sites</w:t>
      </w:r>
      <w:r w:rsidR="00E24A74" w:rsidRPr="00334A33">
        <w:rPr>
          <w:lang w:val="en-US"/>
        </w:rPr>
        <w:t xml:space="preserve">, 0.35 </w:t>
      </w:r>
      <w:r w:rsidR="000513B0" w:rsidRPr="00334A33">
        <w:rPr>
          <w:lang w:val="en-US"/>
        </w:rPr>
        <w:t>&lt;</w:t>
      </w:r>
      <w:r w:rsidR="000513B0" w:rsidRPr="00B14E29">
        <w:rPr>
          <w:lang w:val="en-US"/>
        </w:rPr>
        <w:t xml:space="preserve"> </w:t>
      </w:r>
      <w:r w:rsidR="000513B0" w:rsidRPr="00B14E29">
        <w:rPr>
          <w:i/>
          <w:lang w:val="en-US"/>
        </w:rPr>
        <w:t>r</w:t>
      </w:r>
      <w:r w:rsidR="000513B0" w:rsidRPr="00B14E29">
        <w:rPr>
          <w:i/>
          <w:vertAlign w:val="subscript"/>
          <w:lang w:val="en-US"/>
        </w:rPr>
        <w:t>S</w:t>
      </w:r>
      <w:r w:rsidR="000513B0" w:rsidRPr="00B14E29">
        <w:rPr>
          <w:i/>
          <w:lang w:val="en-US"/>
        </w:rPr>
        <w:t xml:space="preserve"> </w:t>
      </w:r>
      <w:r w:rsidR="000513B0" w:rsidRPr="00B14E29">
        <w:rPr>
          <w:lang w:val="en-US"/>
        </w:rPr>
        <w:t>&lt;</w:t>
      </w:r>
      <w:r>
        <w:rPr>
          <w:lang w:val="en-US"/>
        </w:rPr>
        <w:t> </w:t>
      </w:r>
      <w:r w:rsidR="000513B0" w:rsidRPr="00B14E29">
        <w:rPr>
          <w:lang w:val="en-US"/>
        </w:rPr>
        <w:t>0.62</w:t>
      </w:r>
      <w:r w:rsidR="00B42D66" w:rsidRPr="00B14E29">
        <w:rPr>
          <w:lang w:val="en-US"/>
        </w:rPr>
        <w:t xml:space="preserve">, </w:t>
      </w:r>
      <w:r w:rsidR="00A42FC8" w:rsidRPr="00B14E29">
        <w:rPr>
          <w:lang w:val="en-US"/>
        </w:rPr>
        <w:t>P &lt; 0.001)</w:t>
      </w:r>
      <w:r w:rsidR="00FC412C">
        <w:rPr>
          <w:lang w:val="en-US"/>
        </w:rPr>
        <w:t>, and</w:t>
      </w:r>
      <w:r w:rsidR="00C106C5" w:rsidRPr="00B14E29">
        <w:rPr>
          <w:lang w:val="en-US"/>
        </w:rPr>
        <w:t xml:space="preserve"> </w:t>
      </w:r>
      <w:r w:rsidR="002B7192" w:rsidRPr="00B14E29">
        <w:rPr>
          <w:lang w:val="en-US"/>
        </w:rPr>
        <w:t>HbA</w:t>
      </w:r>
      <w:r w:rsidR="002B7192" w:rsidRPr="00B14E29">
        <w:rPr>
          <w:vertAlign w:val="subscript"/>
          <w:lang w:val="en-US"/>
        </w:rPr>
        <w:t>1c</w:t>
      </w:r>
      <w:r w:rsidR="002B7192" w:rsidRPr="00B14E29">
        <w:rPr>
          <w:lang w:val="en-US"/>
        </w:rPr>
        <w:t xml:space="preserve"> </w:t>
      </w:r>
      <w:r w:rsidR="00D547F5">
        <w:rPr>
          <w:lang w:val="en-US"/>
        </w:rPr>
        <w:t xml:space="preserve">values </w:t>
      </w:r>
      <w:r w:rsidR="00FC412C">
        <w:rPr>
          <w:lang w:val="en-US"/>
        </w:rPr>
        <w:t xml:space="preserve">for </w:t>
      </w:r>
      <w:r w:rsidR="00D547F5" w:rsidRPr="00B14E29">
        <w:rPr>
          <w:lang w:val="en-US"/>
        </w:rPr>
        <w:t xml:space="preserve">most sites </w:t>
      </w:r>
      <w:r w:rsidR="002B7192" w:rsidRPr="00B14E29">
        <w:rPr>
          <w:lang w:val="en-US"/>
        </w:rPr>
        <w:t>(0.</w:t>
      </w:r>
      <w:r w:rsidR="000513B0" w:rsidRPr="00B14E29">
        <w:rPr>
          <w:lang w:val="en-US"/>
        </w:rPr>
        <w:t>42</w:t>
      </w:r>
      <w:r>
        <w:rPr>
          <w:lang w:val="en-US"/>
        </w:rPr>
        <w:t> </w:t>
      </w:r>
      <w:r w:rsidR="002B7192" w:rsidRPr="00B14E29">
        <w:rPr>
          <w:lang w:val="en-US"/>
        </w:rPr>
        <w:t xml:space="preserve">&lt; </w:t>
      </w:r>
      <w:r w:rsidR="002B7192" w:rsidRPr="00B14E29">
        <w:rPr>
          <w:i/>
          <w:lang w:val="en-US"/>
        </w:rPr>
        <w:t>r</w:t>
      </w:r>
      <w:r w:rsidR="002B7192" w:rsidRPr="00B14E29">
        <w:rPr>
          <w:i/>
          <w:vertAlign w:val="subscript"/>
          <w:lang w:val="en-US"/>
        </w:rPr>
        <w:t>S</w:t>
      </w:r>
      <w:r>
        <w:rPr>
          <w:lang w:val="en-US"/>
        </w:rPr>
        <w:t> </w:t>
      </w:r>
      <w:r w:rsidR="002B7192" w:rsidRPr="00B14E29">
        <w:rPr>
          <w:lang w:val="en-US"/>
        </w:rPr>
        <w:t>&lt;</w:t>
      </w:r>
      <w:r>
        <w:rPr>
          <w:lang w:val="en-US"/>
        </w:rPr>
        <w:t> </w:t>
      </w:r>
      <w:r w:rsidR="002B7192" w:rsidRPr="00B14E29">
        <w:rPr>
          <w:lang w:val="en-US"/>
        </w:rPr>
        <w:t>0.76)</w:t>
      </w:r>
      <w:r w:rsidR="00F74AFB" w:rsidRPr="00F74AFB">
        <w:rPr>
          <w:lang w:val="en-US"/>
        </w:rPr>
        <w:t xml:space="preserve"> </w:t>
      </w:r>
      <w:r w:rsidR="00F74AFB" w:rsidRPr="00B14E29">
        <w:rPr>
          <w:lang w:val="en-US"/>
        </w:rPr>
        <w:t>(Supplement, Table S</w:t>
      </w:r>
      <w:r w:rsidR="00D3560A">
        <w:rPr>
          <w:lang w:val="en-US"/>
        </w:rPr>
        <w:t>11</w:t>
      </w:r>
      <w:r w:rsidR="00F74AFB" w:rsidRPr="00B14E29">
        <w:rPr>
          <w:lang w:val="en-US"/>
        </w:rPr>
        <w:t>)</w:t>
      </w:r>
      <w:r w:rsidR="00D547F5">
        <w:rPr>
          <w:lang w:val="en-US"/>
        </w:rPr>
        <w:t>.</w:t>
      </w:r>
      <w:r w:rsidR="002B7192" w:rsidRPr="00B14E29">
        <w:rPr>
          <w:lang w:val="en-US"/>
        </w:rPr>
        <w:t xml:space="preserve"> </w:t>
      </w:r>
      <w:r w:rsidR="000513B0" w:rsidRPr="00B14E29">
        <w:rPr>
          <w:lang w:val="en-US"/>
        </w:rPr>
        <w:t>Nine</w:t>
      </w:r>
      <w:r w:rsidR="00C106C5" w:rsidRPr="00B14E29">
        <w:rPr>
          <w:lang w:val="en-US"/>
        </w:rPr>
        <w:t xml:space="preserve"> of </w:t>
      </w:r>
      <w:r w:rsidR="00D9110B">
        <w:rPr>
          <w:lang w:val="en-US"/>
        </w:rPr>
        <w:t xml:space="preserve">the </w:t>
      </w:r>
      <w:r w:rsidR="00C106C5" w:rsidRPr="00B14E29">
        <w:rPr>
          <w:lang w:val="en-US"/>
        </w:rPr>
        <w:t>14</w:t>
      </w:r>
      <w:r w:rsidR="00AE7B3A" w:rsidRPr="00B14E29">
        <w:rPr>
          <w:lang w:val="en-US"/>
        </w:rPr>
        <w:t xml:space="preserve"> </w:t>
      </w:r>
      <w:r w:rsidR="002B7192" w:rsidRPr="00B14E29">
        <w:rPr>
          <w:lang w:val="en-US"/>
        </w:rPr>
        <w:t xml:space="preserve">glycation sites </w:t>
      </w:r>
      <w:r w:rsidR="00FC412C">
        <w:rPr>
          <w:lang w:val="en-US"/>
        </w:rPr>
        <w:t xml:space="preserve">studied here for </w:t>
      </w:r>
      <w:r w:rsidR="00FC412C" w:rsidRPr="00B14E29">
        <w:rPr>
          <w:lang w:val="en-US"/>
        </w:rPr>
        <w:t xml:space="preserve">HSA </w:t>
      </w:r>
      <w:r w:rsidR="002B7192" w:rsidRPr="00B14E29">
        <w:rPr>
          <w:lang w:val="en-US"/>
        </w:rPr>
        <w:t xml:space="preserve">and </w:t>
      </w:r>
      <w:r w:rsidR="00FC412C">
        <w:rPr>
          <w:lang w:val="en-US"/>
        </w:rPr>
        <w:t>one site of</w:t>
      </w:r>
      <w:r w:rsidR="002B7192" w:rsidRPr="00B14E29">
        <w:rPr>
          <w:lang w:val="en-US"/>
        </w:rPr>
        <w:t xml:space="preserve"> fibrinogen beta chain </w:t>
      </w:r>
      <w:r w:rsidR="00FC412C">
        <w:rPr>
          <w:lang w:val="en-US"/>
        </w:rPr>
        <w:t>(</w:t>
      </w:r>
      <w:r w:rsidR="002B7192" w:rsidRPr="00B14E29">
        <w:rPr>
          <w:rFonts w:eastAsia="Calibri"/>
          <w:lang w:val="en-US" w:eastAsia="en-US"/>
        </w:rPr>
        <w:t>FGB K163) moderate</w:t>
      </w:r>
      <w:r w:rsidR="00FC412C">
        <w:rPr>
          <w:rFonts w:eastAsia="Calibri"/>
          <w:lang w:val="en-US" w:eastAsia="en-US"/>
        </w:rPr>
        <w:t>ly</w:t>
      </w:r>
      <w:r w:rsidR="002B7192" w:rsidRPr="00B14E29">
        <w:rPr>
          <w:rFonts w:eastAsia="Calibri"/>
          <w:lang w:val="en-US" w:eastAsia="en-US"/>
        </w:rPr>
        <w:t xml:space="preserve"> correlat</w:t>
      </w:r>
      <w:r w:rsidR="00FC412C">
        <w:rPr>
          <w:rFonts w:eastAsia="Calibri"/>
          <w:lang w:val="en-US" w:eastAsia="en-US"/>
        </w:rPr>
        <w:t xml:space="preserve">ed </w:t>
      </w:r>
      <w:r w:rsidR="002B7192" w:rsidRPr="00B14E29">
        <w:rPr>
          <w:rFonts w:eastAsia="Calibri"/>
          <w:lang w:val="en-US" w:eastAsia="en-US"/>
        </w:rPr>
        <w:t>with free fatty acids (FFA</w:t>
      </w:r>
      <w:r w:rsidR="006E79EB" w:rsidRPr="00B14E29">
        <w:rPr>
          <w:rFonts w:eastAsia="Calibri"/>
          <w:lang w:val="en-US" w:eastAsia="en-US"/>
        </w:rPr>
        <w:t>s</w:t>
      </w:r>
      <w:r w:rsidR="00FC412C">
        <w:rPr>
          <w:rFonts w:eastAsia="Calibri"/>
          <w:lang w:val="en-US" w:eastAsia="en-US"/>
        </w:rPr>
        <w:t xml:space="preserve">, </w:t>
      </w:r>
      <w:r w:rsidR="00FC412C" w:rsidRPr="00B14E29">
        <w:rPr>
          <w:lang w:val="en-US"/>
        </w:rPr>
        <w:t>0.36</w:t>
      </w:r>
      <w:r>
        <w:rPr>
          <w:lang w:val="en-US"/>
        </w:rPr>
        <w:t> </w:t>
      </w:r>
      <w:r w:rsidR="00FC412C" w:rsidRPr="00B14E29">
        <w:rPr>
          <w:lang w:val="en-US"/>
        </w:rPr>
        <w:t xml:space="preserve">&lt; </w:t>
      </w:r>
      <w:r w:rsidR="00FC412C" w:rsidRPr="00B14E29">
        <w:rPr>
          <w:i/>
          <w:lang w:val="en-US"/>
        </w:rPr>
        <w:t>r</w:t>
      </w:r>
      <w:r w:rsidR="00FC412C" w:rsidRPr="00B14E29">
        <w:rPr>
          <w:i/>
          <w:vertAlign w:val="subscript"/>
          <w:lang w:val="en-US"/>
        </w:rPr>
        <w:t xml:space="preserve">S </w:t>
      </w:r>
      <w:r w:rsidR="00FC412C" w:rsidRPr="00B14E29">
        <w:rPr>
          <w:lang w:val="en-US"/>
        </w:rPr>
        <w:t>&lt;</w:t>
      </w:r>
      <w:r>
        <w:rPr>
          <w:lang w:val="en-US"/>
        </w:rPr>
        <w:t> </w:t>
      </w:r>
      <w:r w:rsidR="00FC412C" w:rsidRPr="00B14E29">
        <w:rPr>
          <w:lang w:val="en-US"/>
        </w:rPr>
        <w:t>0.46, P &lt; 0.001</w:t>
      </w:r>
      <w:r w:rsidR="002B7192" w:rsidRPr="00B14E29">
        <w:rPr>
          <w:rFonts w:eastAsia="Calibri"/>
          <w:lang w:val="en-US" w:eastAsia="en-US"/>
        </w:rPr>
        <w:t>)</w:t>
      </w:r>
      <w:r w:rsidR="00F74AFB">
        <w:rPr>
          <w:rFonts w:eastAsia="Calibri"/>
          <w:lang w:val="en-US" w:eastAsia="en-US"/>
        </w:rPr>
        <w:t>, whereas</w:t>
      </w:r>
      <w:r w:rsidR="00C106C5" w:rsidRPr="00B14E29">
        <w:rPr>
          <w:rFonts w:eastAsia="Calibri"/>
          <w:lang w:val="en-US" w:eastAsia="en-US"/>
        </w:rPr>
        <w:t xml:space="preserve"> </w:t>
      </w:r>
      <w:r w:rsidR="00F74AFB">
        <w:rPr>
          <w:rFonts w:eastAsia="Calibri"/>
          <w:lang w:val="en-US" w:eastAsia="en-US"/>
        </w:rPr>
        <w:t>c</w:t>
      </w:r>
      <w:r w:rsidR="00C106C5" w:rsidRPr="00B14E29">
        <w:rPr>
          <w:lang w:val="en-US"/>
        </w:rPr>
        <w:t>orrelations between peptide glycation and BMI</w:t>
      </w:r>
      <w:r w:rsidR="00C106C5" w:rsidRPr="00B14E29">
        <w:rPr>
          <w:rFonts w:eastAsia="Calibri"/>
          <w:lang w:val="en-US" w:eastAsia="en-US"/>
        </w:rPr>
        <w:t xml:space="preserve"> were </w:t>
      </w:r>
      <w:r w:rsidR="00C106C5" w:rsidRPr="00B14E29">
        <w:rPr>
          <w:lang w:val="en-US"/>
        </w:rPr>
        <w:t xml:space="preserve">weak (-0.16 &lt; </w:t>
      </w:r>
      <w:r w:rsidR="00C106C5" w:rsidRPr="00B14E29">
        <w:rPr>
          <w:i/>
          <w:lang w:val="en-US"/>
        </w:rPr>
        <w:t>r</w:t>
      </w:r>
      <w:r w:rsidR="00C106C5" w:rsidRPr="00B14E29">
        <w:rPr>
          <w:i/>
          <w:vertAlign w:val="subscript"/>
          <w:lang w:val="en-US"/>
        </w:rPr>
        <w:t>S</w:t>
      </w:r>
      <w:r w:rsidR="00C106C5" w:rsidRPr="00155043">
        <w:rPr>
          <w:vertAlign w:val="subscript"/>
          <w:lang w:val="en-US"/>
        </w:rPr>
        <w:t xml:space="preserve"> </w:t>
      </w:r>
      <w:r w:rsidR="00C106C5" w:rsidRPr="00B14E29">
        <w:rPr>
          <w:lang w:val="en-US"/>
        </w:rPr>
        <w:t>&lt; 0.25, 0.03 &lt; P &lt; 0.98).</w:t>
      </w:r>
    </w:p>
    <w:p w14:paraId="792A6E1D" w14:textId="21A9ED06" w:rsidR="006E79EB" w:rsidRPr="00B14E29" w:rsidRDefault="00C1745D" w:rsidP="006E79EB">
      <w:pPr>
        <w:spacing w:line="480" w:lineRule="auto"/>
        <w:jc w:val="both"/>
        <w:rPr>
          <w:rFonts w:eastAsia="Calibri"/>
          <w:lang w:val="en-US" w:eastAsia="en-US"/>
        </w:rPr>
      </w:pPr>
      <w:r>
        <w:rPr>
          <w:lang w:val="en-US"/>
        </w:rPr>
        <w:lastRenderedPageBreak/>
        <w:t>M</w:t>
      </w:r>
      <w:r w:rsidRPr="00B14E29">
        <w:rPr>
          <w:lang w:val="en-US"/>
        </w:rPr>
        <w:t>oderate to strong correlations</w:t>
      </w:r>
      <w:r>
        <w:rPr>
          <w:lang w:val="en-US"/>
        </w:rPr>
        <w:t xml:space="preserve"> were observed for </w:t>
      </w:r>
      <w:r w:rsidRPr="00B14E29">
        <w:rPr>
          <w:lang w:val="en-US"/>
        </w:rPr>
        <w:t>HbA</w:t>
      </w:r>
      <w:r w:rsidRPr="00B14E29">
        <w:rPr>
          <w:vertAlign w:val="subscript"/>
          <w:lang w:val="en-US"/>
        </w:rPr>
        <w:t>1c</w:t>
      </w:r>
      <w:r>
        <w:rPr>
          <w:lang w:val="en-US"/>
        </w:rPr>
        <w:t xml:space="preserve"> values with</w:t>
      </w:r>
      <w:r w:rsidR="00037099" w:rsidRPr="00B14E29">
        <w:rPr>
          <w:lang w:val="en-US"/>
        </w:rPr>
        <w:t xml:space="preserve"> </w:t>
      </w:r>
      <w:r w:rsidR="009A7868" w:rsidRPr="00B14E29">
        <w:rPr>
          <w:lang w:val="en-US"/>
        </w:rPr>
        <w:t>HOMA-IR</w:t>
      </w:r>
      <w:r w:rsidR="00037099" w:rsidRPr="00B14E29">
        <w:rPr>
          <w:lang w:val="en-US"/>
        </w:rPr>
        <w:t xml:space="preserve"> (</w:t>
      </w:r>
      <w:r w:rsidR="00037099" w:rsidRPr="00B14E29">
        <w:rPr>
          <w:i/>
          <w:lang w:val="en-US"/>
        </w:rPr>
        <w:t>r</w:t>
      </w:r>
      <w:r w:rsidR="00037099" w:rsidRPr="00B14E29">
        <w:rPr>
          <w:i/>
          <w:vertAlign w:val="subscript"/>
          <w:lang w:val="en-US"/>
        </w:rPr>
        <w:t>S</w:t>
      </w:r>
      <w:r w:rsidR="00155043">
        <w:rPr>
          <w:lang w:val="en-US"/>
        </w:rPr>
        <w:t> </w:t>
      </w:r>
      <w:r w:rsidR="00037099" w:rsidRPr="00B14E29">
        <w:rPr>
          <w:i/>
          <w:vertAlign w:val="subscript"/>
          <w:lang w:val="en-US"/>
        </w:rPr>
        <w:t xml:space="preserve"> </w:t>
      </w:r>
      <w:r w:rsidR="009A7868" w:rsidRPr="00B14E29">
        <w:rPr>
          <w:lang w:val="en-US"/>
        </w:rPr>
        <w:t>= 0.73</w:t>
      </w:r>
      <w:r w:rsidR="00037099" w:rsidRPr="00B14E29">
        <w:rPr>
          <w:lang w:val="en-US"/>
        </w:rPr>
        <w:t>, P &lt; 0.001)</w:t>
      </w:r>
      <w:r w:rsidR="00E24A74">
        <w:rPr>
          <w:lang w:val="en-US"/>
        </w:rPr>
        <w:t xml:space="preserve"> and</w:t>
      </w:r>
      <w:r w:rsidR="00037099" w:rsidRPr="00B14E29">
        <w:rPr>
          <w:lang w:val="en-US"/>
        </w:rPr>
        <w:t xml:space="preserve"> </w:t>
      </w:r>
      <w:r w:rsidR="009A7868" w:rsidRPr="00B14E29">
        <w:rPr>
          <w:lang w:val="en-US"/>
        </w:rPr>
        <w:t>FPG (</w:t>
      </w:r>
      <w:r w:rsidR="00037099" w:rsidRPr="00B14E29">
        <w:rPr>
          <w:i/>
          <w:lang w:val="en-US"/>
        </w:rPr>
        <w:t>r</w:t>
      </w:r>
      <w:r w:rsidR="00037099" w:rsidRPr="00B14E29">
        <w:rPr>
          <w:i/>
          <w:vertAlign w:val="subscript"/>
          <w:lang w:val="en-US"/>
        </w:rPr>
        <w:t>S</w:t>
      </w:r>
      <w:r w:rsidR="00155043">
        <w:rPr>
          <w:lang w:val="en-US"/>
        </w:rPr>
        <w:t> </w:t>
      </w:r>
      <w:r w:rsidR="009A7868" w:rsidRPr="00B14E29">
        <w:rPr>
          <w:lang w:val="en-US"/>
        </w:rPr>
        <w:t>= 0.79</w:t>
      </w:r>
      <w:r w:rsidR="00037099" w:rsidRPr="00B14E29">
        <w:rPr>
          <w:lang w:val="en-US"/>
        </w:rPr>
        <w:t>, P &lt; 0.001)</w:t>
      </w:r>
      <w:r w:rsidR="00E24A74">
        <w:rPr>
          <w:lang w:val="en-US"/>
        </w:rPr>
        <w:t xml:space="preserve"> as well as</w:t>
      </w:r>
      <w:r w:rsidR="009A7868" w:rsidRPr="00B14E29">
        <w:rPr>
          <w:lang w:val="en-US"/>
        </w:rPr>
        <w:t xml:space="preserve"> alanine aminotransferase (ALAT), gamma glutamyl transferase (GGT), </w:t>
      </w:r>
      <w:r w:rsidR="00083DD5" w:rsidRPr="00B14E29">
        <w:rPr>
          <w:lang w:val="en-US"/>
        </w:rPr>
        <w:t xml:space="preserve">C-peptide, </w:t>
      </w:r>
      <w:r w:rsidR="004D3D2A" w:rsidRPr="00B14E29">
        <w:rPr>
          <w:lang w:val="en-US"/>
        </w:rPr>
        <w:t xml:space="preserve">fasting </w:t>
      </w:r>
      <w:r w:rsidR="009A7868" w:rsidRPr="00B14E29">
        <w:rPr>
          <w:lang w:val="en-US"/>
        </w:rPr>
        <w:t xml:space="preserve">plasma insulin (FPI), proinsulin, triglycerides (TAGs), and FFA </w:t>
      </w:r>
      <w:r w:rsidR="00CB28CF" w:rsidRPr="00B14E29">
        <w:rPr>
          <w:lang w:val="en-US"/>
        </w:rPr>
        <w:t>(</w:t>
      </w:r>
      <w:r w:rsidR="00B42BAF" w:rsidRPr="00B14E29">
        <w:rPr>
          <w:lang w:val="en-US"/>
        </w:rPr>
        <w:t>0.</w:t>
      </w:r>
      <w:r w:rsidR="00083DD5" w:rsidRPr="00B14E29">
        <w:rPr>
          <w:lang w:val="en-US"/>
        </w:rPr>
        <w:t xml:space="preserve">36 </w:t>
      </w:r>
      <w:r w:rsidR="00CB28CF" w:rsidRPr="00B14E29">
        <w:rPr>
          <w:lang w:val="en-US"/>
        </w:rPr>
        <w:t xml:space="preserve">&lt; </w:t>
      </w:r>
      <w:r w:rsidR="00CB28CF" w:rsidRPr="00B14E29">
        <w:rPr>
          <w:i/>
          <w:lang w:val="en-US"/>
        </w:rPr>
        <w:t>r</w:t>
      </w:r>
      <w:r w:rsidR="00CB28CF" w:rsidRPr="00B14E29">
        <w:rPr>
          <w:i/>
          <w:vertAlign w:val="subscript"/>
          <w:lang w:val="en-US"/>
        </w:rPr>
        <w:t xml:space="preserve">S </w:t>
      </w:r>
      <w:r w:rsidR="00155043">
        <w:rPr>
          <w:lang w:val="en-US"/>
        </w:rPr>
        <w:t> </w:t>
      </w:r>
      <w:r w:rsidR="00CB28CF" w:rsidRPr="00B14E29">
        <w:rPr>
          <w:lang w:val="en-US"/>
        </w:rPr>
        <w:t>&lt; 0.</w:t>
      </w:r>
      <w:r w:rsidR="00B42BAF" w:rsidRPr="00B14E29">
        <w:rPr>
          <w:lang w:val="en-US"/>
        </w:rPr>
        <w:t>68, P &lt; 0.001</w:t>
      </w:r>
      <w:r w:rsidR="00CB28CF" w:rsidRPr="00B14E29">
        <w:rPr>
          <w:lang w:val="en-US"/>
        </w:rPr>
        <w:t>)</w:t>
      </w:r>
      <w:r w:rsidR="00037099" w:rsidRPr="00B14E29">
        <w:rPr>
          <w:lang w:val="en-US"/>
        </w:rPr>
        <w:t xml:space="preserve">. </w:t>
      </w:r>
      <w:r w:rsidR="006E79EB" w:rsidRPr="00B14E29">
        <w:rPr>
          <w:lang w:val="en-US"/>
        </w:rPr>
        <w:t>FPG moderate</w:t>
      </w:r>
      <w:r w:rsidR="00E24A74">
        <w:rPr>
          <w:lang w:val="en-US"/>
        </w:rPr>
        <w:t>ly</w:t>
      </w:r>
      <w:r w:rsidR="006E79EB" w:rsidRPr="00B14E29">
        <w:rPr>
          <w:lang w:val="en-US"/>
        </w:rPr>
        <w:t xml:space="preserve"> </w:t>
      </w:r>
      <w:r w:rsidR="00E24A74">
        <w:rPr>
          <w:lang w:val="en-US"/>
        </w:rPr>
        <w:t>correlated</w:t>
      </w:r>
      <w:r w:rsidR="006E79EB" w:rsidRPr="00B14E29">
        <w:rPr>
          <w:lang w:val="en-US"/>
        </w:rPr>
        <w:t xml:space="preserve"> (0.3</w:t>
      </w:r>
      <w:r w:rsidR="00083DD5" w:rsidRPr="00B14E29">
        <w:rPr>
          <w:lang w:val="en-US"/>
        </w:rPr>
        <w:t>8</w:t>
      </w:r>
      <w:r w:rsidR="00155043">
        <w:rPr>
          <w:lang w:val="en-US"/>
        </w:rPr>
        <w:t> </w:t>
      </w:r>
      <w:r w:rsidR="006E79EB" w:rsidRPr="00B14E29">
        <w:rPr>
          <w:lang w:val="en-US"/>
        </w:rPr>
        <w:t xml:space="preserve">&lt; </w:t>
      </w:r>
      <w:r w:rsidR="006E79EB" w:rsidRPr="00B14E29">
        <w:rPr>
          <w:i/>
          <w:lang w:val="en-US"/>
        </w:rPr>
        <w:t>r</w:t>
      </w:r>
      <w:r w:rsidR="006E79EB" w:rsidRPr="00B14E29">
        <w:rPr>
          <w:i/>
          <w:vertAlign w:val="subscript"/>
          <w:lang w:val="en-US"/>
        </w:rPr>
        <w:t xml:space="preserve">S </w:t>
      </w:r>
      <w:r w:rsidR="00155043">
        <w:rPr>
          <w:lang w:val="en-US"/>
        </w:rPr>
        <w:t> </w:t>
      </w:r>
      <w:r w:rsidR="006E79EB" w:rsidRPr="00B14E29">
        <w:rPr>
          <w:lang w:val="en-US"/>
        </w:rPr>
        <w:t>&lt;</w:t>
      </w:r>
      <w:r w:rsidR="00155043">
        <w:rPr>
          <w:lang w:val="en-US"/>
        </w:rPr>
        <w:t> </w:t>
      </w:r>
      <w:r w:rsidR="006E79EB" w:rsidRPr="00B14E29">
        <w:rPr>
          <w:lang w:val="en-US"/>
        </w:rPr>
        <w:t>0.6</w:t>
      </w:r>
      <w:r w:rsidR="00083DD5" w:rsidRPr="00B14E29">
        <w:rPr>
          <w:lang w:val="en-US"/>
        </w:rPr>
        <w:t>8</w:t>
      </w:r>
      <w:r w:rsidR="006E79EB" w:rsidRPr="00B14E29">
        <w:rPr>
          <w:lang w:val="en-US"/>
        </w:rPr>
        <w:t>, P &lt; 0.001)</w:t>
      </w:r>
      <w:r w:rsidR="002D63E1">
        <w:rPr>
          <w:rFonts w:eastAsia="Calibri"/>
          <w:lang w:val="en-US" w:eastAsia="en-US"/>
        </w:rPr>
        <w:t xml:space="preserve"> with aspartate aminotransferas</w:t>
      </w:r>
      <w:r w:rsidR="006E79EB" w:rsidRPr="00B14E29">
        <w:rPr>
          <w:rFonts w:eastAsia="Calibri"/>
          <w:lang w:val="en-US" w:eastAsia="en-US"/>
        </w:rPr>
        <w:t>e (ASAT), ALAT, GGT, FPI, proinsulin, TAGs, HOMA-IR, and FFAs.</w:t>
      </w:r>
    </w:p>
    <w:p w14:paraId="5E92D399" w14:textId="5475FB88" w:rsidR="004F7289" w:rsidRPr="00B14E29" w:rsidRDefault="00BC7A39" w:rsidP="00F517B1">
      <w:pPr>
        <w:spacing w:line="480" w:lineRule="auto"/>
        <w:jc w:val="both"/>
        <w:rPr>
          <w:lang w:val="en-US"/>
        </w:rPr>
      </w:pPr>
      <w:r w:rsidRPr="00B14E29">
        <w:rPr>
          <w:lang w:val="en-US"/>
        </w:rPr>
        <w:t xml:space="preserve">A </w:t>
      </w:r>
      <w:r w:rsidR="006A3754" w:rsidRPr="00B14E29">
        <w:rPr>
          <w:lang w:val="en-US"/>
        </w:rPr>
        <w:t>ROC</w:t>
      </w:r>
      <w:r w:rsidR="00071EE1" w:rsidRPr="00B14E29">
        <w:rPr>
          <w:lang w:val="en-US"/>
        </w:rPr>
        <w:t xml:space="preserve"> </w:t>
      </w:r>
      <w:r w:rsidR="00C96C44" w:rsidRPr="00B14E29">
        <w:rPr>
          <w:lang w:val="en-US"/>
        </w:rPr>
        <w:t xml:space="preserve">curve </w:t>
      </w:r>
      <w:r w:rsidR="00071EE1" w:rsidRPr="00B14E29">
        <w:rPr>
          <w:lang w:val="en-US"/>
        </w:rPr>
        <w:t xml:space="preserve">analysis </w:t>
      </w:r>
      <w:r w:rsidRPr="00B14E29">
        <w:rPr>
          <w:lang w:val="en-US"/>
        </w:rPr>
        <w:t>relative</w:t>
      </w:r>
      <w:r w:rsidR="006A3754" w:rsidRPr="00B14E29">
        <w:rPr>
          <w:lang w:val="en-US"/>
        </w:rPr>
        <w:t xml:space="preserve"> to</w:t>
      </w:r>
      <w:r w:rsidR="00071EE1" w:rsidRPr="00B14E29">
        <w:rPr>
          <w:lang w:val="en-US"/>
        </w:rPr>
        <w:t xml:space="preserve"> </w:t>
      </w:r>
      <w:r w:rsidRPr="00B14E29">
        <w:rPr>
          <w:lang w:val="en-US"/>
        </w:rPr>
        <w:t>HbA</w:t>
      </w:r>
      <w:r w:rsidRPr="00B14E29">
        <w:rPr>
          <w:vertAlign w:val="subscript"/>
          <w:lang w:val="en-US"/>
        </w:rPr>
        <w:t>1</w:t>
      </w:r>
      <w:r w:rsidR="00336FF6" w:rsidRPr="00B14E29">
        <w:rPr>
          <w:vertAlign w:val="subscript"/>
          <w:lang w:val="en-US"/>
        </w:rPr>
        <w:t>c</w:t>
      </w:r>
      <w:r w:rsidRPr="00B14E29">
        <w:rPr>
          <w:lang w:val="en-US"/>
        </w:rPr>
        <w:t xml:space="preserve"> </w:t>
      </w:r>
      <w:r w:rsidR="00702FEF" w:rsidRPr="00B14E29">
        <w:rPr>
          <w:lang w:val="en-US"/>
        </w:rPr>
        <w:t>(</w:t>
      </w:r>
      <w:r w:rsidRPr="00B14E29">
        <w:rPr>
          <w:lang w:val="en-US"/>
        </w:rPr>
        <w:t>cut-off</w:t>
      </w:r>
      <w:r w:rsidR="00702FEF" w:rsidRPr="00B14E29">
        <w:rPr>
          <w:lang w:val="en-US"/>
        </w:rPr>
        <w:t xml:space="preserve"> 6.5%)</w:t>
      </w:r>
      <w:r w:rsidR="00A80517" w:rsidRPr="00B14E29">
        <w:rPr>
          <w:lang w:val="en-US"/>
        </w:rPr>
        <w:t xml:space="preserve"> and FPG (</w:t>
      </w:r>
      <w:r w:rsidRPr="00B14E29">
        <w:rPr>
          <w:lang w:val="en-US"/>
        </w:rPr>
        <w:t>cut-off</w:t>
      </w:r>
      <w:r w:rsidR="00A80517" w:rsidRPr="00B14E29">
        <w:rPr>
          <w:lang w:val="en-US"/>
        </w:rPr>
        <w:t xml:space="preserve"> 7.0 mmol/L)</w:t>
      </w:r>
      <w:r w:rsidRPr="00B14E29">
        <w:rPr>
          <w:lang w:val="en-US"/>
        </w:rPr>
        <w:t xml:space="preserve"> provided for all glycated </w:t>
      </w:r>
      <w:r w:rsidR="00801BA2" w:rsidRPr="00B14E29">
        <w:rPr>
          <w:lang w:val="en-US"/>
        </w:rPr>
        <w:t xml:space="preserve">peptides </w:t>
      </w:r>
      <w:r w:rsidRPr="00B14E29">
        <w:rPr>
          <w:lang w:val="en-US"/>
        </w:rPr>
        <w:t xml:space="preserve">maximal </w:t>
      </w:r>
      <w:r w:rsidR="00801BA2" w:rsidRPr="00B14E29">
        <w:rPr>
          <w:lang w:val="en-US"/>
        </w:rPr>
        <w:t>sensitivit</w:t>
      </w:r>
      <w:r w:rsidRPr="00B14E29">
        <w:rPr>
          <w:lang w:val="en-US"/>
        </w:rPr>
        <w:t xml:space="preserve">ies </w:t>
      </w:r>
      <w:r w:rsidR="00F00F1D" w:rsidRPr="00B14E29">
        <w:rPr>
          <w:lang w:val="en-US"/>
        </w:rPr>
        <w:t>(</w:t>
      </w:r>
      <w:r w:rsidR="00F00F1D" w:rsidRPr="00CF59F7">
        <w:rPr>
          <w:lang w:val="en-US"/>
        </w:rPr>
        <w:t xml:space="preserve">SNs) </w:t>
      </w:r>
      <w:r w:rsidRPr="00CF59F7">
        <w:rPr>
          <w:lang w:val="en-US"/>
        </w:rPr>
        <w:t xml:space="preserve">and </w:t>
      </w:r>
      <w:r w:rsidR="00801BA2" w:rsidRPr="00CF59F7">
        <w:rPr>
          <w:lang w:val="en-US"/>
        </w:rPr>
        <w:t>specificit</w:t>
      </w:r>
      <w:r w:rsidRPr="00CF59F7">
        <w:rPr>
          <w:lang w:val="en-US"/>
        </w:rPr>
        <w:t>ies</w:t>
      </w:r>
      <w:r w:rsidR="00F00F1D" w:rsidRPr="00CF59F7">
        <w:rPr>
          <w:lang w:val="en-US"/>
        </w:rPr>
        <w:t xml:space="preserve"> (SPs)</w:t>
      </w:r>
      <w:r w:rsidRPr="00CF59F7">
        <w:rPr>
          <w:lang w:val="en-US"/>
        </w:rPr>
        <w:t xml:space="preserve"> </w:t>
      </w:r>
      <w:r w:rsidR="00E24A74">
        <w:rPr>
          <w:lang w:val="en-US"/>
        </w:rPr>
        <w:t xml:space="preserve">up to </w:t>
      </w:r>
      <w:r w:rsidR="00602AA8" w:rsidRPr="00CF59F7">
        <w:rPr>
          <w:lang w:val="en-US"/>
        </w:rPr>
        <w:t>75</w:t>
      </w:r>
      <w:r w:rsidRPr="00CF59F7">
        <w:rPr>
          <w:lang w:val="en-US"/>
        </w:rPr>
        <w:t>%</w:t>
      </w:r>
      <w:r w:rsidRPr="00B14E29">
        <w:rPr>
          <w:lang w:val="en-US"/>
        </w:rPr>
        <w:t xml:space="preserve"> and </w:t>
      </w:r>
      <w:r w:rsidR="00602AA8" w:rsidRPr="00B14E29">
        <w:rPr>
          <w:lang w:val="en-US"/>
        </w:rPr>
        <w:t>8</w:t>
      </w:r>
      <w:r w:rsidR="00DC578F" w:rsidRPr="00B14E29">
        <w:rPr>
          <w:lang w:val="en-US"/>
        </w:rPr>
        <w:t>8</w:t>
      </w:r>
      <w:r w:rsidR="00801BA2" w:rsidRPr="00B14E29">
        <w:rPr>
          <w:lang w:val="en-US"/>
        </w:rPr>
        <w:t>%</w:t>
      </w:r>
      <w:r w:rsidRPr="00B14E29">
        <w:rPr>
          <w:lang w:val="en-US"/>
        </w:rPr>
        <w:t xml:space="preserve">, respectively, </w:t>
      </w:r>
      <w:r w:rsidR="00801BA2" w:rsidRPr="00B14E29">
        <w:rPr>
          <w:lang w:val="en-US"/>
        </w:rPr>
        <w:t>and areas under curve</w:t>
      </w:r>
      <w:r w:rsidR="00104AEE" w:rsidRPr="00B14E29">
        <w:rPr>
          <w:lang w:val="en-US"/>
        </w:rPr>
        <w:t>s</w:t>
      </w:r>
      <w:r w:rsidR="00801BA2" w:rsidRPr="00B14E29">
        <w:rPr>
          <w:lang w:val="en-US"/>
        </w:rPr>
        <w:t xml:space="preserve"> (AUCs) </w:t>
      </w:r>
      <w:r w:rsidR="00C1745D">
        <w:rPr>
          <w:lang w:val="en-US"/>
        </w:rPr>
        <w:t>up to</w:t>
      </w:r>
      <w:r w:rsidR="00A42FC8" w:rsidRPr="00B14E29">
        <w:rPr>
          <w:lang w:val="en-US"/>
        </w:rPr>
        <w:t xml:space="preserve"> </w:t>
      </w:r>
      <w:r w:rsidR="00602AA8" w:rsidRPr="00B14E29">
        <w:rPr>
          <w:lang w:val="en-US"/>
        </w:rPr>
        <w:t>82</w:t>
      </w:r>
      <w:r w:rsidR="00801BA2" w:rsidRPr="00B14E29">
        <w:rPr>
          <w:lang w:val="en-US"/>
        </w:rPr>
        <w:t>%</w:t>
      </w:r>
      <w:r w:rsidR="00BF17E4" w:rsidRPr="00B14E29">
        <w:rPr>
          <w:lang w:val="en-US"/>
        </w:rPr>
        <w:t xml:space="preserve"> for </w:t>
      </w:r>
      <w:r w:rsidR="00523758" w:rsidRPr="00B14E29">
        <w:rPr>
          <w:lang w:val="en-US"/>
        </w:rPr>
        <w:t xml:space="preserve">certain </w:t>
      </w:r>
      <w:r w:rsidR="00BF17E4" w:rsidRPr="00B14E29">
        <w:rPr>
          <w:lang w:val="en-US"/>
        </w:rPr>
        <w:t>cut</w:t>
      </w:r>
      <w:r w:rsidR="00AD3485" w:rsidRPr="00B14E29">
        <w:rPr>
          <w:lang w:val="en-US"/>
        </w:rPr>
        <w:t>-off</w:t>
      </w:r>
      <w:r w:rsidR="00BF17E4" w:rsidRPr="00B14E29">
        <w:rPr>
          <w:lang w:val="en-US"/>
        </w:rPr>
        <w:t xml:space="preserve"> </w:t>
      </w:r>
      <w:r w:rsidR="00AD3485" w:rsidRPr="00B14E29">
        <w:rPr>
          <w:lang w:val="en-US"/>
        </w:rPr>
        <w:t>concentrations</w:t>
      </w:r>
      <w:r w:rsidR="00AD07D2" w:rsidRPr="00B14E29">
        <w:rPr>
          <w:lang w:val="en-US"/>
        </w:rPr>
        <w:t xml:space="preserve"> </w:t>
      </w:r>
      <w:r w:rsidR="000F0BFB" w:rsidRPr="00B14E29">
        <w:rPr>
          <w:lang w:val="en-US"/>
        </w:rPr>
        <w:t>(Supplement, Table S</w:t>
      </w:r>
      <w:r w:rsidR="00D3560A">
        <w:rPr>
          <w:lang w:val="en-US"/>
        </w:rPr>
        <w:t>12</w:t>
      </w:r>
      <w:r w:rsidR="000F0BFB" w:rsidRPr="00B14E29">
        <w:rPr>
          <w:lang w:val="en-US"/>
        </w:rPr>
        <w:t>)</w:t>
      </w:r>
      <w:r w:rsidR="00C1745D">
        <w:rPr>
          <w:lang w:val="en-US"/>
        </w:rPr>
        <w:t>,</w:t>
      </w:r>
      <w:r w:rsidR="000F0BFB" w:rsidRPr="00B14E29">
        <w:rPr>
          <w:lang w:val="en-US"/>
        </w:rPr>
        <w:t xml:space="preserve"> which</w:t>
      </w:r>
      <w:r w:rsidR="00696FEB" w:rsidRPr="00B14E29">
        <w:rPr>
          <w:lang w:val="en-US"/>
        </w:rPr>
        <w:t xml:space="preserve"> </w:t>
      </w:r>
      <w:r w:rsidR="00C1745D">
        <w:rPr>
          <w:lang w:val="en-US"/>
        </w:rPr>
        <w:t>is</w:t>
      </w:r>
      <w:r w:rsidR="00696FEB" w:rsidRPr="00B14E29">
        <w:rPr>
          <w:lang w:val="en-US"/>
        </w:rPr>
        <w:t xml:space="preserve"> in </w:t>
      </w:r>
      <w:r w:rsidR="00305EB7">
        <w:rPr>
          <w:lang w:val="en-US"/>
        </w:rPr>
        <w:t>accordance</w:t>
      </w:r>
      <w:r w:rsidR="00696FEB" w:rsidRPr="00B14E29">
        <w:rPr>
          <w:lang w:val="en-US"/>
        </w:rPr>
        <w:t xml:space="preserve"> with </w:t>
      </w:r>
      <w:r w:rsidR="00E24A74">
        <w:rPr>
          <w:lang w:val="en-US"/>
        </w:rPr>
        <w:t xml:space="preserve">our </w:t>
      </w:r>
      <w:r w:rsidR="00696FEB" w:rsidRPr="00B14E29">
        <w:rPr>
          <w:lang w:val="en-US"/>
        </w:rPr>
        <w:t xml:space="preserve">recent data </w:t>
      </w:r>
      <w:r w:rsidR="000C4CB8">
        <w:rPr>
          <w:lang w:val="en-US"/>
        </w:rPr>
        <w:fldChar w:fldCharType="begin"/>
      </w:r>
      <w:r w:rsidR="000F1A73">
        <w:rPr>
          <w:lang w:val="en-US"/>
        </w:rPr>
        <w:instrText xml:space="preserve"> ADDIN EN.CITE &lt;EndNote&gt;&lt;Cite&gt;&lt;Author&gt;Spiller&lt;/Author&gt;&lt;Year&gt;2017&lt;/Year&gt;&lt;RecNum&gt;1406&lt;/RecNum&gt;&lt;DisplayText&gt;(57)&lt;/DisplayText&gt;&lt;record&gt;&lt;rec-number&gt;1406&lt;/rec-number&gt;&lt;foreign-keys&gt;&lt;key app="EN" db-id="a0rvdv5acv5wzre5aw2ves5bss2pr9w22w5x" timestamp="1493225654"&gt;1406&lt;/key&gt;&lt;/foreign-keys&gt;&lt;ref-type name="Journal Article"&gt;17&lt;/ref-type&gt;&lt;contributors&gt;&lt;authors&gt;&lt;author&gt;Spiller, Sandro&lt;/author&gt;&lt;author&gt;Li, Yichao&lt;/author&gt;&lt;author&gt;Blüher, Matthias&lt;/author&gt;&lt;author&gt;Welch, Lonnie&lt;/author&gt;&lt;author&gt;Hoffmann, Ralf&lt;/author&gt;&lt;/authors&gt;&lt;/contributors&gt;&lt;titles&gt;&lt;title&gt;Glycated lysine-141 in haptoglobin improves the diagnostic accuracy for type 2 diabetes mellitus in combination with glycated hemoglobin HbA(1c) and fasting plasma glucose&lt;/title&gt;&lt;secondary-title&gt;Clinical Proteomics&lt;/secondary-title&gt;&lt;/titles&gt;&lt;periodical&gt;&lt;full-title&gt;Clinical Proteomics&lt;/full-title&gt;&lt;abbr-1&gt;Clin Proteom&lt;/abbr-1&gt;&lt;/periodical&gt;&lt;pages&gt;10&lt;/pages&gt;&lt;volume&gt;14&lt;/volume&gt;&lt;dates&gt;&lt;year&gt;2017&lt;/year&gt;&lt;pub-dates&gt;&lt;date&gt;03/28&amp;#xD;11/05/received&amp;#xD;03/18/accepted&lt;/date&gt;&lt;/pub-dates&gt;&lt;/dates&gt;&lt;pub-location&gt;London&lt;/pub-location&gt;&lt;publisher&gt;BioMed Central&lt;/publisher&gt;&lt;isbn&gt;1542-6416&amp;#xD;1559-0275&lt;/isbn&gt;&lt;accession-num&gt;PMC5370432&lt;/accession-num&gt;&lt;urls&gt;&lt;related-urls&gt;&lt;url&gt;http://www.ncbi.nlm.nih.gov/pmc/articles/PMC5370432/&lt;/url&gt;&lt;/related-urls&gt;&lt;/urls&gt;&lt;electronic-resource-num&gt;10.1186/s12014-017-9145-1&lt;/electronic-resource-num&gt;&lt;remote-database-name&gt;PMC&lt;/remote-database-name&gt;&lt;/record&gt;&lt;/Cite&gt;&lt;/EndNote&gt;</w:instrText>
      </w:r>
      <w:r w:rsidR="000C4CB8">
        <w:rPr>
          <w:lang w:val="en-US"/>
        </w:rPr>
        <w:fldChar w:fldCharType="separate"/>
      </w:r>
      <w:r w:rsidR="000F1A73">
        <w:rPr>
          <w:noProof/>
          <w:lang w:val="en-US"/>
        </w:rPr>
        <w:t>(57)</w:t>
      </w:r>
      <w:r w:rsidR="000C4CB8">
        <w:rPr>
          <w:lang w:val="en-US"/>
        </w:rPr>
        <w:fldChar w:fldCharType="end"/>
      </w:r>
      <w:r w:rsidR="00041E2F" w:rsidRPr="00B14E29">
        <w:rPr>
          <w:lang w:val="en-US"/>
        </w:rPr>
        <w:t xml:space="preserve">. </w:t>
      </w:r>
      <w:r w:rsidR="00AD3485" w:rsidRPr="00B14E29">
        <w:rPr>
          <w:lang w:val="en-US"/>
        </w:rPr>
        <w:t xml:space="preserve">In comparison, </w:t>
      </w:r>
      <w:r w:rsidR="001D34AE" w:rsidRPr="00B14E29">
        <w:rPr>
          <w:lang w:val="en-US"/>
        </w:rPr>
        <w:t>sensitivities</w:t>
      </w:r>
      <w:r w:rsidR="00AD3485" w:rsidRPr="00B14E29">
        <w:rPr>
          <w:lang w:val="en-US"/>
        </w:rPr>
        <w:t xml:space="preserve">, </w:t>
      </w:r>
      <w:r w:rsidR="001D34AE" w:rsidRPr="00CF59F7">
        <w:rPr>
          <w:lang w:val="en-US"/>
        </w:rPr>
        <w:t>specificities</w:t>
      </w:r>
      <w:r w:rsidR="00AD3485" w:rsidRPr="00B14E29">
        <w:rPr>
          <w:lang w:val="en-US"/>
        </w:rPr>
        <w:t xml:space="preserve">, and </w:t>
      </w:r>
      <w:r w:rsidR="001D34AE" w:rsidRPr="00B14E29">
        <w:rPr>
          <w:lang w:val="en-US"/>
        </w:rPr>
        <w:t xml:space="preserve">areas under curves </w:t>
      </w:r>
      <w:r w:rsidR="00BB785F" w:rsidRPr="00B14E29">
        <w:rPr>
          <w:lang w:val="en-US"/>
        </w:rPr>
        <w:t xml:space="preserve">of </w:t>
      </w:r>
      <w:r w:rsidR="00AD3485" w:rsidRPr="00B14E29">
        <w:rPr>
          <w:lang w:val="en-US"/>
        </w:rPr>
        <w:t>HbA</w:t>
      </w:r>
      <w:r w:rsidR="00AD3485" w:rsidRPr="00B14E29">
        <w:rPr>
          <w:vertAlign w:val="subscript"/>
          <w:lang w:val="en-US"/>
        </w:rPr>
        <w:t>1</w:t>
      </w:r>
      <w:r w:rsidR="00336FF6" w:rsidRPr="00B14E29">
        <w:rPr>
          <w:vertAlign w:val="subscript"/>
          <w:lang w:val="en-US"/>
        </w:rPr>
        <w:t>c</w:t>
      </w:r>
      <w:r w:rsidR="00AD3485" w:rsidRPr="00B14E29">
        <w:rPr>
          <w:lang w:val="en-US"/>
        </w:rPr>
        <w:t xml:space="preserve"> were </w:t>
      </w:r>
      <w:r w:rsidR="00803D55" w:rsidRPr="00B14E29">
        <w:rPr>
          <w:lang w:val="en-US"/>
        </w:rPr>
        <w:t>63</w:t>
      </w:r>
      <w:r w:rsidR="00AD3485" w:rsidRPr="00B14E29">
        <w:rPr>
          <w:lang w:val="en-US"/>
        </w:rPr>
        <w:t xml:space="preserve">%, </w:t>
      </w:r>
      <w:r w:rsidR="00803D55" w:rsidRPr="00B14E29">
        <w:rPr>
          <w:lang w:val="en-US"/>
        </w:rPr>
        <w:t>98</w:t>
      </w:r>
      <w:r w:rsidR="00AD3485" w:rsidRPr="00B14E29">
        <w:rPr>
          <w:lang w:val="en-US"/>
        </w:rPr>
        <w:t xml:space="preserve">%, and </w:t>
      </w:r>
      <w:r w:rsidR="00803D55" w:rsidRPr="00B14E29">
        <w:rPr>
          <w:lang w:val="en-US"/>
        </w:rPr>
        <w:t>89</w:t>
      </w:r>
      <w:r w:rsidR="00BB785F" w:rsidRPr="00B14E29">
        <w:rPr>
          <w:lang w:val="en-US"/>
        </w:rPr>
        <w:t>%</w:t>
      </w:r>
      <w:r w:rsidR="00F00F1D" w:rsidRPr="00B14E29">
        <w:rPr>
          <w:lang w:val="en-US"/>
        </w:rPr>
        <w:t xml:space="preserve"> (</w:t>
      </w:r>
      <w:r w:rsidR="00996965">
        <w:rPr>
          <w:lang w:val="en-US"/>
        </w:rPr>
        <w:t xml:space="preserve">95% confidence interval </w:t>
      </w:r>
      <w:r w:rsidR="00DF1827" w:rsidRPr="00B14E29">
        <w:rPr>
          <w:lang w:val="en-US"/>
        </w:rPr>
        <w:t>[0.82-0.96]</w:t>
      </w:r>
      <w:r w:rsidR="00F00F1D" w:rsidRPr="00B14E29">
        <w:rPr>
          <w:lang w:val="en-US"/>
        </w:rPr>
        <w:t>)</w:t>
      </w:r>
      <w:r w:rsidR="00BB785F" w:rsidRPr="00B14E29">
        <w:rPr>
          <w:lang w:val="en-US"/>
        </w:rPr>
        <w:t xml:space="preserve"> </w:t>
      </w:r>
      <w:r w:rsidR="00996965">
        <w:rPr>
          <w:lang w:val="en-US"/>
        </w:rPr>
        <w:t>and</w:t>
      </w:r>
      <w:r w:rsidR="00AD3485" w:rsidRPr="00B14E29">
        <w:rPr>
          <w:lang w:val="en-US"/>
        </w:rPr>
        <w:t xml:space="preserve"> </w:t>
      </w:r>
      <w:r w:rsidR="00803D55" w:rsidRPr="00B14E29">
        <w:rPr>
          <w:lang w:val="en-US"/>
        </w:rPr>
        <w:t>54</w:t>
      </w:r>
      <w:r w:rsidR="00AD3485" w:rsidRPr="00B14E29">
        <w:rPr>
          <w:lang w:val="en-US"/>
        </w:rPr>
        <w:t xml:space="preserve">%, </w:t>
      </w:r>
      <w:r w:rsidR="00C1355F" w:rsidRPr="00B14E29">
        <w:rPr>
          <w:lang w:val="en-US"/>
        </w:rPr>
        <w:t>98</w:t>
      </w:r>
      <w:r w:rsidR="00AD3485" w:rsidRPr="00B14E29">
        <w:rPr>
          <w:lang w:val="en-US"/>
        </w:rPr>
        <w:t xml:space="preserve">%, and </w:t>
      </w:r>
      <w:r w:rsidR="00C1355F" w:rsidRPr="00B14E29">
        <w:rPr>
          <w:lang w:val="en-US"/>
        </w:rPr>
        <w:t>81</w:t>
      </w:r>
      <w:r w:rsidR="00C96C44" w:rsidRPr="00B14E29">
        <w:rPr>
          <w:lang w:val="en-US"/>
        </w:rPr>
        <w:t>%</w:t>
      </w:r>
      <w:r w:rsidR="00AD3485" w:rsidRPr="00B14E29">
        <w:rPr>
          <w:lang w:val="en-US"/>
        </w:rPr>
        <w:t xml:space="preserve"> </w:t>
      </w:r>
      <w:r w:rsidR="00DF1827" w:rsidRPr="00B14E29">
        <w:rPr>
          <w:lang w:val="en-US"/>
        </w:rPr>
        <w:t xml:space="preserve">(95% </w:t>
      </w:r>
      <w:r w:rsidR="00996965" w:rsidRPr="00B14E29">
        <w:rPr>
          <w:lang w:val="en-US"/>
        </w:rPr>
        <w:t xml:space="preserve">confidence interval </w:t>
      </w:r>
      <w:r w:rsidR="00DF1827" w:rsidRPr="00B14E29">
        <w:rPr>
          <w:lang w:val="en-US"/>
        </w:rPr>
        <w:t xml:space="preserve">[0.72-0.91]) </w:t>
      </w:r>
      <w:r w:rsidR="00AD3485" w:rsidRPr="00B14E29">
        <w:rPr>
          <w:lang w:val="en-US"/>
        </w:rPr>
        <w:t>for FPG using</w:t>
      </w:r>
      <w:r w:rsidR="001D34AE">
        <w:rPr>
          <w:lang w:val="en-US"/>
        </w:rPr>
        <w:t xml:space="preserve"> the same</w:t>
      </w:r>
      <w:r w:rsidR="00996965">
        <w:rPr>
          <w:lang w:val="en-US"/>
        </w:rPr>
        <w:t xml:space="preserve"> </w:t>
      </w:r>
      <w:r w:rsidR="00DF1827" w:rsidRPr="00B14E29">
        <w:rPr>
          <w:lang w:val="en-US"/>
        </w:rPr>
        <w:t>cut-off</w:t>
      </w:r>
      <w:r w:rsidR="001D34AE">
        <w:rPr>
          <w:lang w:val="en-US"/>
        </w:rPr>
        <w:t xml:space="preserve"> value</w:t>
      </w:r>
      <w:r w:rsidR="001D34AE" w:rsidRPr="00B14E29">
        <w:rPr>
          <w:lang w:val="en-US"/>
        </w:rPr>
        <w:t>s</w:t>
      </w:r>
      <w:r w:rsidR="00DF1827" w:rsidRPr="00B14E29">
        <w:rPr>
          <w:lang w:val="en-US"/>
        </w:rPr>
        <w:t xml:space="preserve"> </w:t>
      </w:r>
      <w:r w:rsidR="001D34AE">
        <w:rPr>
          <w:lang w:val="en-US"/>
        </w:rPr>
        <w:t xml:space="preserve">of </w:t>
      </w:r>
      <w:r w:rsidR="00DF1827" w:rsidRPr="00B14E29">
        <w:rPr>
          <w:lang w:val="en-US"/>
        </w:rPr>
        <w:t xml:space="preserve">6.5% (LR+ = </w:t>
      </w:r>
      <w:r w:rsidR="0057349A" w:rsidRPr="00B14E29">
        <w:rPr>
          <w:lang w:val="en-US"/>
        </w:rPr>
        <w:t>29.8</w:t>
      </w:r>
      <w:r w:rsidR="00DF1827" w:rsidRPr="00B14E29">
        <w:rPr>
          <w:lang w:val="en-US"/>
        </w:rPr>
        <w:t>, LR- = 0.</w:t>
      </w:r>
      <w:r w:rsidR="0057349A" w:rsidRPr="00B14E29">
        <w:rPr>
          <w:lang w:val="en-US"/>
        </w:rPr>
        <w:t>38</w:t>
      </w:r>
      <w:r w:rsidR="00DF1827" w:rsidRPr="00B14E29">
        <w:rPr>
          <w:lang w:val="en-US"/>
        </w:rPr>
        <w:t>) and 7.0 mmol/L (LR+ =</w:t>
      </w:r>
      <w:r w:rsidR="0057349A" w:rsidRPr="00B14E29">
        <w:rPr>
          <w:lang w:val="en-US"/>
        </w:rPr>
        <w:t xml:space="preserve"> 25.8</w:t>
      </w:r>
      <w:r w:rsidR="00DF1827" w:rsidRPr="00B14E29">
        <w:rPr>
          <w:lang w:val="en-US"/>
        </w:rPr>
        <w:t>, LR- = 0.</w:t>
      </w:r>
      <w:r w:rsidR="0057349A" w:rsidRPr="00B14E29">
        <w:rPr>
          <w:lang w:val="en-US"/>
        </w:rPr>
        <w:t>48</w:t>
      </w:r>
      <w:r w:rsidR="00DF1827" w:rsidRPr="00B14E29">
        <w:rPr>
          <w:lang w:val="en-US"/>
        </w:rPr>
        <w:t>), respectively</w:t>
      </w:r>
      <w:r w:rsidR="00C96C44" w:rsidRPr="00B14E29">
        <w:rPr>
          <w:lang w:val="en-US"/>
        </w:rPr>
        <w:t xml:space="preserve">. </w:t>
      </w:r>
      <w:r w:rsidR="00324E3F" w:rsidRPr="00B14E29">
        <w:rPr>
          <w:lang w:val="en-US"/>
        </w:rPr>
        <w:t>The</w:t>
      </w:r>
      <w:r w:rsidR="00C96C44" w:rsidRPr="00B14E29">
        <w:rPr>
          <w:lang w:val="en-US"/>
        </w:rPr>
        <w:t xml:space="preserve"> analysis </w:t>
      </w:r>
      <w:r w:rsidR="00AD3485" w:rsidRPr="00B14E29">
        <w:rPr>
          <w:lang w:val="en-US"/>
        </w:rPr>
        <w:t>determined</w:t>
      </w:r>
      <w:r w:rsidR="00C96C44" w:rsidRPr="00B14E29">
        <w:rPr>
          <w:lang w:val="en-US"/>
        </w:rPr>
        <w:t xml:space="preserve"> </w:t>
      </w:r>
      <w:r w:rsidR="002C16ED" w:rsidRPr="00B14E29">
        <w:rPr>
          <w:lang w:val="en-US"/>
        </w:rPr>
        <w:t xml:space="preserve">the </w:t>
      </w:r>
      <w:r w:rsidR="00C96C44" w:rsidRPr="00B14E29">
        <w:rPr>
          <w:lang w:val="en-US"/>
        </w:rPr>
        <w:t xml:space="preserve">best cut-off </w:t>
      </w:r>
      <w:r w:rsidR="00AD3485" w:rsidRPr="00B14E29">
        <w:rPr>
          <w:lang w:val="en-US"/>
        </w:rPr>
        <w:t xml:space="preserve">values </w:t>
      </w:r>
      <w:r w:rsidR="00C96C44" w:rsidRPr="00B14E29">
        <w:rPr>
          <w:lang w:val="en-US"/>
        </w:rPr>
        <w:t>maximiz</w:t>
      </w:r>
      <w:r w:rsidR="00AD3485" w:rsidRPr="00B14E29">
        <w:rPr>
          <w:lang w:val="en-US"/>
        </w:rPr>
        <w:t>ing</w:t>
      </w:r>
      <w:r w:rsidR="00C96C44" w:rsidRPr="00B14E29">
        <w:rPr>
          <w:lang w:val="en-US"/>
        </w:rPr>
        <w:t xml:space="preserve"> </w:t>
      </w:r>
      <w:r w:rsidR="001D34AE" w:rsidRPr="00B14E29">
        <w:rPr>
          <w:lang w:val="en-US"/>
        </w:rPr>
        <w:t xml:space="preserve">sensitivities </w:t>
      </w:r>
      <w:r w:rsidR="00AD3485" w:rsidRPr="00B14E29">
        <w:rPr>
          <w:lang w:val="en-US"/>
        </w:rPr>
        <w:t xml:space="preserve">and </w:t>
      </w:r>
      <w:r w:rsidR="001D34AE" w:rsidRPr="00CF59F7">
        <w:rPr>
          <w:lang w:val="en-US"/>
        </w:rPr>
        <w:t xml:space="preserve">specificities </w:t>
      </w:r>
      <w:r w:rsidR="00AD3485" w:rsidRPr="00B14E29">
        <w:rPr>
          <w:lang w:val="en-US"/>
        </w:rPr>
        <w:t>as</w:t>
      </w:r>
      <w:r w:rsidR="00C96C44" w:rsidRPr="00B14E29">
        <w:rPr>
          <w:lang w:val="en-US"/>
        </w:rPr>
        <w:t xml:space="preserve"> 6.0% </w:t>
      </w:r>
      <w:r w:rsidR="0057349A" w:rsidRPr="00B14E29">
        <w:rPr>
          <w:lang w:val="en-US"/>
        </w:rPr>
        <w:t xml:space="preserve">(LR+ = 19.5, LR- = 0.20) </w:t>
      </w:r>
      <w:r w:rsidR="00AD3485" w:rsidRPr="00B14E29">
        <w:rPr>
          <w:lang w:val="en-US"/>
        </w:rPr>
        <w:t>for HbA</w:t>
      </w:r>
      <w:r w:rsidR="00AD3485" w:rsidRPr="00B14E29">
        <w:rPr>
          <w:vertAlign w:val="subscript"/>
          <w:lang w:val="en-US"/>
        </w:rPr>
        <w:t>1</w:t>
      </w:r>
      <w:r w:rsidR="00336FF6" w:rsidRPr="00B14E29">
        <w:rPr>
          <w:vertAlign w:val="subscript"/>
          <w:lang w:val="en-US"/>
        </w:rPr>
        <w:t>c</w:t>
      </w:r>
      <w:r w:rsidR="00AD3485" w:rsidRPr="00B14E29">
        <w:rPr>
          <w:lang w:val="en-US"/>
        </w:rPr>
        <w:t xml:space="preserve"> </w:t>
      </w:r>
      <w:r w:rsidR="00C96C44" w:rsidRPr="00B14E29">
        <w:rPr>
          <w:lang w:val="en-US"/>
        </w:rPr>
        <w:t>(</w:t>
      </w:r>
      <w:r w:rsidR="00996965">
        <w:rPr>
          <w:lang w:val="en-US"/>
        </w:rPr>
        <w:t>SN = </w:t>
      </w:r>
      <w:r w:rsidR="00C1355F" w:rsidRPr="00B14E29">
        <w:rPr>
          <w:lang w:val="en-US"/>
        </w:rPr>
        <w:t>81</w:t>
      </w:r>
      <w:r w:rsidR="00AD3485" w:rsidRPr="00B14E29">
        <w:rPr>
          <w:lang w:val="en-US"/>
        </w:rPr>
        <w:t xml:space="preserve">% and </w:t>
      </w:r>
      <w:r w:rsidR="00996965">
        <w:rPr>
          <w:lang w:val="en-US"/>
        </w:rPr>
        <w:t>SP = </w:t>
      </w:r>
      <w:r w:rsidR="00C1355F" w:rsidRPr="00B14E29">
        <w:rPr>
          <w:lang w:val="en-US"/>
        </w:rPr>
        <w:t>96</w:t>
      </w:r>
      <w:r w:rsidR="00D90465" w:rsidRPr="00B14E29">
        <w:rPr>
          <w:lang w:val="en-US"/>
        </w:rPr>
        <w:t>%</w:t>
      </w:r>
      <w:r w:rsidR="00C96C44" w:rsidRPr="00B14E29">
        <w:rPr>
          <w:lang w:val="en-US"/>
        </w:rPr>
        <w:t>)</w:t>
      </w:r>
      <w:r w:rsidR="00523758" w:rsidRPr="00B14E29">
        <w:rPr>
          <w:lang w:val="en-US"/>
        </w:rPr>
        <w:t xml:space="preserve"> </w:t>
      </w:r>
      <w:r w:rsidR="00C1355F" w:rsidRPr="00B14E29">
        <w:rPr>
          <w:lang w:val="en-US"/>
        </w:rPr>
        <w:t>and 5.72</w:t>
      </w:r>
      <w:r w:rsidR="00C96C44" w:rsidRPr="00B14E29">
        <w:rPr>
          <w:lang w:val="en-US"/>
        </w:rPr>
        <w:t xml:space="preserve"> mmol/L </w:t>
      </w:r>
      <w:r w:rsidR="0057349A" w:rsidRPr="00B14E29">
        <w:rPr>
          <w:lang w:val="en-US"/>
        </w:rPr>
        <w:t xml:space="preserve">(LR+ = 4.8, LR- = 0.25) </w:t>
      </w:r>
      <w:r w:rsidR="00AD3485" w:rsidRPr="00B14E29">
        <w:rPr>
          <w:lang w:val="en-US"/>
        </w:rPr>
        <w:t xml:space="preserve">for FPG </w:t>
      </w:r>
      <w:r w:rsidR="00C1355F" w:rsidRPr="00B14E29">
        <w:rPr>
          <w:lang w:val="en-US"/>
        </w:rPr>
        <w:t>(</w:t>
      </w:r>
      <w:r w:rsidR="00996965">
        <w:rPr>
          <w:lang w:val="en-US"/>
        </w:rPr>
        <w:t>SN = </w:t>
      </w:r>
      <w:r w:rsidR="00C1355F" w:rsidRPr="00B14E29">
        <w:rPr>
          <w:lang w:val="en-US"/>
        </w:rPr>
        <w:t>79</w:t>
      </w:r>
      <w:r w:rsidR="00AD3485" w:rsidRPr="00B14E29">
        <w:rPr>
          <w:lang w:val="en-US"/>
        </w:rPr>
        <w:t xml:space="preserve">% and </w:t>
      </w:r>
      <w:r w:rsidR="00996965">
        <w:rPr>
          <w:lang w:val="en-US"/>
        </w:rPr>
        <w:t>SP = </w:t>
      </w:r>
      <w:r w:rsidR="00C1355F" w:rsidRPr="00B14E29">
        <w:rPr>
          <w:lang w:val="en-US"/>
        </w:rPr>
        <w:t>83</w:t>
      </w:r>
      <w:r w:rsidR="00C96C44" w:rsidRPr="00B14E29">
        <w:rPr>
          <w:lang w:val="en-US"/>
        </w:rPr>
        <w:t>%)</w:t>
      </w:r>
      <w:r w:rsidR="002C16ED" w:rsidRPr="00B14E29">
        <w:rPr>
          <w:lang w:val="en-US"/>
        </w:rPr>
        <w:t>.</w:t>
      </w:r>
      <w:r w:rsidR="00324E3F" w:rsidRPr="00B14E29">
        <w:rPr>
          <w:lang w:val="en-US"/>
        </w:rPr>
        <w:t xml:space="preserve"> Interestingly, </w:t>
      </w:r>
      <w:r w:rsidR="00CF59F7">
        <w:rPr>
          <w:lang w:val="en-US"/>
        </w:rPr>
        <w:t>four</w:t>
      </w:r>
      <w:r w:rsidR="00E94ABB" w:rsidRPr="00B14E29">
        <w:rPr>
          <w:lang w:val="en-US"/>
        </w:rPr>
        <w:t xml:space="preserve"> </w:t>
      </w:r>
      <w:r w:rsidR="001D34AE">
        <w:rPr>
          <w:lang w:val="en-US"/>
        </w:rPr>
        <w:t xml:space="preserve">further </w:t>
      </w:r>
      <w:r w:rsidR="00EE61D0" w:rsidRPr="00B14E29">
        <w:rPr>
          <w:lang w:val="en-US"/>
        </w:rPr>
        <w:t>diagnostic parameters</w:t>
      </w:r>
      <w:r w:rsidR="00706FCD" w:rsidRPr="00B14E29">
        <w:rPr>
          <w:lang w:val="en-US"/>
        </w:rPr>
        <w:t xml:space="preserve"> </w:t>
      </w:r>
      <w:r w:rsidR="002F1834" w:rsidRPr="00B14E29">
        <w:rPr>
          <w:lang w:val="en-US"/>
        </w:rPr>
        <w:t xml:space="preserve">also showed </w:t>
      </w:r>
      <w:r w:rsidR="00EE61D0" w:rsidRPr="00B14E29">
        <w:rPr>
          <w:lang w:val="en-US"/>
        </w:rPr>
        <w:t xml:space="preserve">sufficient </w:t>
      </w:r>
      <w:r w:rsidR="003E28B3" w:rsidRPr="00B14E29">
        <w:rPr>
          <w:lang w:val="en-US"/>
        </w:rPr>
        <w:t xml:space="preserve">values </w:t>
      </w:r>
      <w:r w:rsidR="00B30B00">
        <w:rPr>
          <w:lang w:val="en-US"/>
        </w:rPr>
        <w:t xml:space="preserve">(AUC ≥ 80%) </w:t>
      </w:r>
      <w:r w:rsidR="003E28B3" w:rsidRPr="00B14E29">
        <w:rPr>
          <w:lang w:val="en-US"/>
        </w:rPr>
        <w:t xml:space="preserve">for </w:t>
      </w:r>
      <w:r w:rsidR="00CF59F7">
        <w:rPr>
          <w:lang w:val="en-US"/>
        </w:rPr>
        <w:t xml:space="preserve">the </w:t>
      </w:r>
      <w:r w:rsidR="002F1834" w:rsidRPr="00B14E29">
        <w:rPr>
          <w:lang w:val="en-US"/>
        </w:rPr>
        <w:t>evaluation metrics</w:t>
      </w:r>
      <w:r w:rsidR="00CF59F7">
        <w:rPr>
          <w:lang w:val="en-US"/>
        </w:rPr>
        <w:t>:</w:t>
      </w:r>
      <w:r w:rsidR="002F1834" w:rsidRPr="00B14E29">
        <w:rPr>
          <w:lang w:val="en-US"/>
        </w:rPr>
        <w:t xml:space="preserve"> AUCs were </w:t>
      </w:r>
      <w:r w:rsidR="00792B09" w:rsidRPr="00B14E29">
        <w:rPr>
          <w:lang w:val="en-US"/>
        </w:rPr>
        <w:t>81%</w:t>
      </w:r>
      <w:r w:rsidR="00706FCD" w:rsidRPr="00B14E29">
        <w:rPr>
          <w:lang w:val="en-US"/>
        </w:rPr>
        <w:t xml:space="preserve"> </w:t>
      </w:r>
      <w:r w:rsidR="00DE4E3E" w:rsidRPr="00B14E29">
        <w:rPr>
          <w:lang w:val="en-US"/>
        </w:rPr>
        <w:t>for</w:t>
      </w:r>
      <w:r w:rsidR="0057349A" w:rsidRPr="00B14E29">
        <w:rPr>
          <w:lang w:val="en-US"/>
        </w:rPr>
        <w:t xml:space="preserve"> C-</w:t>
      </w:r>
      <w:r w:rsidR="00A445DA">
        <w:rPr>
          <w:lang w:val="en-US"/>
        </w:rPr>
        <w:t>p</w:t>
      </w:r>
      <w:r w:rsidR="0057349A" w:rsidRPr="00B14E29">
        <w:rPr>
          <w:lang w:val="en-US"/>
        </w:rPr>
        <w:t xml:space="preserve">eptide </w:t>
      </w:r>
      <w:r w:rsidR="00792B09" w:rsidRPr="00B14E29">
        <w:rPr>
          <w:lang w:val="en-US"/>
        </w:rPr>
        <w:t>(cut-off 1.51</w:t>
      </w:r>
      <w:r w:rsidR="0057349A" w:rsidRPr="00B14E29">
        <w:rPr>
          <w:lang w:val="en-US"/>
        </w:rPr>
        <w:t xml:space="preserve"> </w:t>
      </w:r>
      <w:r w:rsidR="00792B09" w:rsidRPr="00B14E29">
        <w:rPr>
          <w:lang w:val="en-US"/>
        </w:rPr>
        <w:t>n</w:t>
      </w:r>
      <w:r w:rsidR="0057349A" w:rsidRPr="00B14E29">
        <w:rPr>
          <w:lang w:val="en-US"/>
        </w:rPr>
        <w:t xml:space="preserve">mol/L; </w:t>
      </w:r>
      <w:r w:rsidR="00792B09" w:rsidRPr="00B14E29">
        <w:rPr>
          <w:lang w:val="en-US"/>
        </w:rPr>
        <w:t>SN</w:t>
      </w:r>
      <w:r w:rsidR="00CF59F7">
        <w:rPr>
          <w:lang w:val="en-US"/>
        </w:rPr>
        <w:t> = </w:t>
      </w:r>
      <w:r w:rsidR="00792B09" w:rsidRPr="00B14E29">
        <w:rPr>
          <w:lang w:val="en-US"/>
        </w:rPr>
        <w:t>75</w:t>
      </w:r>
      <w:r w:rsidR="0057349A" w:rsidRPr="00B14E29">
        <w:rPr>
          <w:lang w:val="en-US"/>
        </w:rPr>
        <w:t xml:space="preserve">%, </w:t>
      </w:r>
      <w:r w:rsidR="00792B09" w:rsidRPr="00B14E29">
        <w:rPr>
          <w:lang w:val="en-US"/>
        </w:rPr>
        <w:t>SP</w:t>
      </w:r>
      <w:r w:rsidR="00CF59F7">
        <w:rPr>
          <w:lang w:val="en-US"/>
        </w:rPr>
        <w:t> = </w:t>
      </w:r>
      <w:r w:rsidR="00792B09" w:rsidRPr="00B14E29">
        <w:rPr>
          <w:lang w:val="en-US"/>
        </w:rPr>
        <w:t>77</w:t>
      </w:r>
      <w:r w:rsidR="0057349A" w:rsidRPr="00B14E29">
        <w:rPr>
          <w:lang w:val="en-US"/>
        </w:rPr>
        <w:t>%)</w:t>
      </w:r>
      <w:r w:rsidR="00792B09" w:rsidRPr="00B14E29">
        <w:rPr>
          <w:lang w:val="en-US"/>
        </w:rPr>
        <w:t>,</w:t>
      </w:r>
      <w:r w:rsidR="00DE4E3E" w:rsidRPr="00B14E29">
        <w:rPr>
          <w:lang w:val="en-US"/>
        </w:rPr>
        <w:t xml:space="preserve"> </w:t>
      </w:r>
      <w:r w:rsidR="00CF59F7" w:rsidRPr="00B14E29">
        <w:rPr>
          <w:lang w:val="en-US"/>
        </w:rPr>
        <w:t>84%</w:t>
      </w:r>
      <w:r w:rsidR="00CF59F7">
        <w:rPr>
          <w:lang w:val="en-US"/>
        </w:rPr>
        <w:t xml:space="preserve"> for </w:t>
      </w:r>
      <w:r w:rsidR="00DE4E3E" w:rsidRPr="00B14E29">
        <w:rPr>
          <w:lang w:val="en-US"/>
        </w:rPr>
        <w:t>FPI (cut-off 115.0 pmol/L</w:t>
      </w:r>
      <w:r w:rsidR="00706FCD" w:rsidRPr="00B14E29">
        <w:rPr>
          <w:lang w:val="en-US"/>
        </w:rPr>
        <w:t xml:space="preserve">; </w:t>
      </w:r>
      <w:r w:rsidR="00792B09" w:rsidRPr="00B14E29">
        <w:rPr>
          <w:lang w:val="en-US"/>
        </w:rPr>
        <w:t>SN</w:t>
      </w:r>
      <w:r w:rsidR="00CF59F7">
        <w:rPr>
          <w:lang w:val="en-US"/>
        </w:rPr>
        <w:t> = </w:t>
      </w:r>
      <w:r w:rsidR="00792B09" w:rsidRPr="00B14E29">
        <w:rPr>
          <w:lang w:val="en-US"/>
        </w:rPr>
        <w:t>81%, SP</w:t>
      </w:r>
      <w:r w:rsidR="00CF59F7">
        <w:rPr>
          <w:lang w:val="en-US"/>
        </w:rPr>
        <w:t> = </w:t>
      </w:r>
      <w:r w:rsidR="00706FCD" w:rsidRPr="00B14E29">
        <w:rPr>
          <w:lang w:val="en-US"/>
        </w:rPr>
        <w:t xml:space="preserve">85%), </w:t>
      </w:r>
      <w:r w:rsidR="00CF59F7" w:rsidRPr="00B14E29">
        <w:rPr>
          <w:lang w:val="en-US"/>
        </w:rPr>
        <w:t>88%</w:t>
      </w:r>
      <w:r w:rsidR="00CF59F7">
        <w:rPr>
          <w:lang w:val="en-US"/>
        </w:rPr>
        <w:t xml:space="preserve"> for </w:t>
      </w:r>
      <w:r w:rsidR="00DE4E3E" w:rsidRPr="00B14E29">
        <w:rPr>
          <w:lang w:val="en-US"/>
        </w:rPr>
        <w:t>HOMA-IR (cut-off 4.68</w:t>
      </w:r>
      <w:r w:rsidR="00706FCD" w:rsidRPr="00B14E29">
        <w:rPr>
          <w:lang w:val="en-US"/>
        </w:rPr>
        <w:t xml:space="preserve">, </w:t>
      </w:r>
      <w:r w:rsidR="00792B09" w:rsidRPr="00B14E29">
        <w:rPr>
          <w:lang w:val="en-US"/>
        </w:rPr>
        <w:t>SN</w:t>
      </w:r>
      <w:r w:rsidR="00CF59F7">
        <w:rPr>
          <w:lang w:val="en-US"/>
        </w:rPr>
        <w:t> = </w:t>
      </w:r>
      <w:r w:rsidR="00706FCD" w:rsidRPr="00B14E29">
        <w:rPr>
          <w:lang w:val="en-US"/>
        </w:rPr>
        <w:t xml:space="preserve">81%, </w:t>
      </w:r>
      <w:r w:rsidR="00792B09" w:rsidRPr="00B14E29">
        <w:rPr>
          <w:lang w:val="en-US"/>
        </w:rPr>
        <w:t>SP</w:t>
      </w:r>
      <w:r w:rsidR="00CF59F7">
        <w:rPr>
          <w:lang w:val="en-US"/>
        </w:rPr>
        <w:t> = </w:t>
      </w:r>
      <w:r w:rsidR="00706FCD" w:rsidRPr="00B14E29">
        <w:rPr>
          <w:lang w:val="en-US"/>
        </w:rPr>
        <w:t>94%</w:t>
      </w:r>
      <w:r w:rsidR="00DE4E3E" w:rsidRPr="00B14E29">
        <w:rPr>
          <w:lang w:val="en-US"/>
        </w:rPr>
        <w:t>)</w:t>
      </w:r>
      <w:r w:rsidR="00CF59F7">
        <w:rPr>
          <w:lang w:val="en-US"/>
        </w:rPr>
        <w:t>,</w:t>
      </w:r>
      <w:r w:rsidR="00706FCD" w:rsidRPr="00B14E29">
        <w:rPr>
          <w:lang w:val="en-US"/>
        </w:rPr>
        <w:t xml:space="preserve"> and </w:t>
      </w:r>
      <w:r w:rsidR="00CF59F7" w:rsidRPr="00B14E29">
        <w:rPr>
          <w:lang w:val="en-US"/>
        </w:rPr>
        <w:t>86%</w:t>
      </w:r>
      <w:r w:rsidR="00CF59F7">
        <w:rPr>
          <w:lang w:val="en-US"/>
        </w:rPr>
        <w:t xml:space="preserve"> for </w:t>
      </w:r>
      <w:r w:rsidR="00420B41">
        <w:rPr>
          <w:lang w:val="en-US"/>
        </w:rPr>
        <w:t>HOMA2 </w:t>
      </w:r>
      <w:r w:rsidR="00706FCD" w:rsidRPr="00B14E29">
        <w:rPr>
          <w:lang w:val="en-US"/>
        </w:rPr>
        <w:t xml:space="preserve">%S (cut-off </w:t>
      </w:r>
      <w:r w:rsidR="00F80B55" w:rsidRPr="00B14E29">
        <w:rPr>
          <w:lang w:val="en-US"/>
        </w:rPr>
        <w:t>36.6%</w:t>
      </w:r>
      <w:r w:rsidR="00706FCD" w:rsidRPr="00B14E29">
        <w:rPr>
          <w:lang w:val="en-US"/>
        </w:rPr>
        <w:t xml:space="preserve">, </w:t>
      </w:r>
      <w:r w:rsidR="00792B09" w:rsidRPr="00B14E29">
        <w:rPr>
          <w:lang w:val="en-US"/>
        </w:rPr>
        <w:t>SN</w:t>
      </w:r>
      <w:r w:rsidR="00CF59F7">
        <w:rPr>
          <w:lang w:val="en-US"/>
        </w:rPr>
        <w:t> = </w:t>
      </w:r>
      <w:r w:rsidR="00F80B55" w:rsidRPr="00B14E29">
        <w:rPr>
          <w:lang w:val="en-US"/>
        </w:rPr>
        <w:t>77</w:t>
      </w:r>
      <w:r w:rsidR="00706FCD" w:rsidRPr="00B14E29">
        <w:rPr>
          <w:lang w:val="en-US"/>
        </w:rPr>
        <w:t xml:space="preserve">%, </w:t>
      </w:r>
      <w:r w:rsidR="00792B09" w:rsidRPr="00B14E29">
        <w:rPr>
          <w:lang w:val="en-US"/>
        </w:rPr>
        <w:t>SP</w:t>
      </w:r>
      <w:r w:rsidR="00CF59F7">
        <w:rPr>
          <w:lang w:val="en-US"/>
        </w:rPr>
        <w:t> = </w:t>
      </w:r>
      <w:r w:rsidR="00F80B55" w:rsidRPr="00B14E29">
        <w:rPr>
          <w:lang w:val="en-US"/>
        </w:rPr>
        <w:t>98</w:t>
      </w:r>
      <w:r w:rsidR="00706FCD" w:rsidRPr="00B14E29">
        <w:rPr>
          <w:lang w:val="en-US"/>
        </w:rPr>
        <w:t>%)</w:t>
      </w:r>
      <w:r w:rsidR="00DE4E3E" w:rsidRPr="00B14E29">
        <w:rPr>
          <w:lang w:val="en-US"/>
        </w:rPr>
        <w:t>.</w:t>
      </w:r>
    </w:p>
    <w:p w14:paraId="0565499C" w14:textId="369C06D6" w:rsidR="004C4049" w:rsidRPr="00B14E29" w:rsidRDefault="00DE1F74" w:rsidP="00F517B1">
      <w:pPr>
        <w:spacing w:line="480" w:lineRule="auto"/>
        <w:jc w:val="both"/>
        <w:rPr>
          <w:lang w:val="en-US"/>
        </w:rPr>
      </w:pPr>
      <w:r w:rsidRPr="00B14E29">
        <w:rPr>
          <w:lang w:val="en-US"/>
        </w:rPr>
        <w:t xml:space="preserve">As the diagnostic accuracies </w:t>
      </w:r>
      <w:r w:rsidR="00411C12" w:rsidRPr="00B14E29">
        <w:rPr>
          <w:lang w:val="en-US"/>
        </w:rPr>
        <w:t xml:space="preserve">(ACCs) </w:t>
      </w:r>
      <w:r w:rsidRPr="00B14E29">
        <w:rPr>
          <w:lang w:val="en-US"/>
        </w:rPr>
        <w:t xml:space="preserve">of </w:t>
      </w:r>
      <w:r w:rsidR="00A445DA">
        <w:rPr>
          <w:lang w:val="en-US"/>
        </w:rPr>
        <w:t>all</w:t>
      </w:r>
      <w:r w:rsidRPr="00B14E29">
        <w:rPr>
          <w:lang w:val="en-US"/>
        </w:rPr>
        <w:t xml:space="preserve"> glycated peptides (6</w:t>
      </w:r>
      <w:r w:rsidR="00751047" w:rsidRPr="00B14E29">
        <w:rPr>
          <w:lang w:val="en-US"/>
        </w:rPr>
        <w:t>1</w:t>
      </w:r>
      <w:r w:rsidRPr="00B14E29">
        <w:rPr>
          <w:lang w:val="en-US"/>
        </w:rPr>
        <w:t xml:space="preserve"> to 7</w:t>
      </w:r>
      <w:r w:rsidR="00751047" w:rsidRPr="00B14E29">
        <w:rPr>
          <w:lang w:val="en-US"/>
        </w:rPr>
        <w:t>9</w:t>
      </w:r>
      <w:r w:rsidRPr="00B14E29">
        <w:rPr>
          <w:lang w:val="en-US"/>
        </w:rPr>
        <w:t xml:space="preserve">%) were insufficient, the data set </w:t>
      </w:r>
      <w:r w:rsidR="008C65B1" w:rsidRPr="00B14E29">
        <w:rPr>
          <w:lang w:val="en-US"/>
        </w:rPr>
        <w:t>was</w:t>
      </w:r>
      <w:r w:rsidRPr="00B14E29">
        <w:rPr>
          <w:lang w:val="en-US"/>
        </w:rPr>
        <w:t xml:space="preserve"> screened </w:t>
      </w:r>
      <w:r w:rsidR="00DC778A" w:rsidRPr="00B14E29">
        <w:rPr>
          <w:lang w:val="en-US"/>
        </w:rPr>
        <w:t xml:space="preserve">for </w:t>
      </w:r>
      <w:r w:rsidRPr="00B14E29">
        <w:rPr>
          <w:lang w:val="en-US"/>
        </w:rPr>
        <w:t xml:space="preserve">variable combinations of </w:t>
      </w:r>
      <w:r w:rsidR="00A445DA">
        <w:rPr>
          <w:lang w:val="en-US"/>
        </w:rPr>
        <w:t xml:space="preserve">each </w:t>
      </w:r>
      <w:r w:rsidR="00A445DA" w:rsidRPr="00B14E29">
        <w:rPr>
          <w:lang w:val="en-US"/>
        </w:rPr>
        <w:t xml:space="preserve">glycated peptide </w:t>
      </w:r>
      <w:r w:rsidR="00A445DA">
        <w:rPr>
          <w:lang w:val="en-US"/>
        </w:rPr>
        <w:t xml:space="preserve">with </w:t>
      </w:r>
      <w:r w:rsidR="005E2AB6" w:rsidRPr="00B14E29">
        <w:rPr>
          <w:lang w:val="en-US"/>
        </w:rPr>
        <w:t>HbA</w:t>
      </w:r>
      <w:r w:rsidR="005E2AB6" w:rsidRPr="00B14E29">
        <w:rPr>
          <w:vertAlign w:val="subscript"/>
          <w:lang w:val="en-US"/>
        </w:rPr>
        <w:t>1c</w:t>
      </w:r>
      <w:r w:rsidR="005E2AB6" w:rsidRPr="00B14E29">
        <w:rPr>
          <w:lang w:val="en-US"/>
        </w:rPr>
        <w:t xml:space="preserve">, FPG, </w:t>
      </w:r>
      <w:r w:rsidR="00DC778A" w:rsidRPr="00B14E29">
        <w:rPr>
          <w:lang w:val="en-US"/>
        </w:rPr>
        <w:t xml:space="preserve">C-peptide, </w:t>
      </w:r>
      <w:r w:rsidR="00C0351C" w:rsidRPr="00B14E29">
        <w:rPr>
          <w:lang w:val="en-US"/>
        </w:rPr>
        <w:t>FPI</w:t>
      </w:r>
      <w:r w:rsidR="00F80B55" w:rsidRPr="00B14E29">
        <w:rPr>
          <w:lang w:val="en-US"/>
        </w:rPr>
        <w:t xml:space="preserve">, </w:t>
      </w:r>
      <w:r w:rsidR="003502F5" w:rsidRPr="00B14E29">
        <w:rPr>
          <w:lang w:val="en-US"/>
        </w:rPr>
        <w:t>HOMA-IR</w:t>
      </w:r>
      <w:r w:rsidR="00A445DA">
        <w:rPr>
          <w:lang w:val="en-US"/>
        </w:rPr>
        <w:t>, and</w:t>
      </w:r>
      <w:r w:rsidR="00F80B55" w:rsidRPr="00B14E29">
        <w:rPr>
          <w:lang w:val="en-US"/>
        </w:rPr>
        <w:t xml:space="preserve"> HOMA2</w:t>
      </w:r>
      <w:r w:rsidR="00420B41">
        <w:rPr>
          <w:lang w:val="en-US"/>
        </w:rPr>
        <w:t> </w:t>
      </w:r>
      <w:r w:rsidR="00F80B55" w:rsidRPr="00B14E29">
        <w:rPr>
          <w:lang w:val="en-US"/>
        </w:rPr>
        <w:t>%</w:t>
      </w:r>
      <w:r w:rsidR="00420B41">
        <w:rPr>
          <w:lang w:val="en-US"/>
        </w:rPr>
        <w:t>S</w:t>
      </w:r>
      <w:r w:rsidR="00F80B55" w:rsidRPr="00B14E29">
        <w:rPr>
          <w:lang w:val="en-US"/>
        </w:rPr>
        <w:t xml:space="preserve"> </w:t>
      </w:r>
      <w:r w:rsidRPr="00B14E29">
        <w:rPr>
          <w:lang w:val="en-US"/>
        </w:rPr>
        <w:t>for optimal</w:t>
      </w:r>
      <w:r w:rsidR="00432687" w:rsidRPr="00B14E29">
        <w:rPr>
          <w:lang w:val="en-US"/>
        </w:rPr>
        <w:t xml:space="preserve"> </w:t>
      </w:r>
      <w:r w:rsidR="008C65B1" w:rsidRPr="00B14E29">
        <w:rPr>
          <w:lang w:val="en-US"/>
        </w:rPr>
        <w:t>SN</w:t>
      </w:r>
      <w:r w:rsidR="00432687" w:rsidRPr="00B14E29">
        <w:rPr>
          <w:lang w:val="en-US"/>
        </w:rPr>
        <w:t xml:space="preserve">, </w:t>
      </w:r>
      <w:r w:rsidR="008C65B1" w:rsidRPr="00B14E29">
        <w:rPr>
          <w:lang w:val="en-US"/>
        </w:rPr>
        <w:t>SP</w:t>
      </w:r>
      <w:r w:rsidR="00432687" w:rsidRPr="00B14E29">
        <w:rPr>
          <w:lang w:val="en-US"/>
        </w:rPr>
        <w:t xml:space="preserve">, and </w:t>
      </w:r>
      <w:r w:rsidR="005E2AB6" w:rsidRPr="00B14E29">
        <w:rPr>
          <w:lang w:val="en-US"/>
        </w:rPr>
        <w:t xml:space="preserve">ACC </w:t>
      </w:r>
      <w:r w:rsidR="00A445DA">
        <w:rPr>
          <w:lang w:val="en-US"/>
        </w:rPr>
        <w:t>considering</w:t>
      </w:r>
      <w:r w:rsidR="00432687" w:rsidRPr="00B14E29">
        <w:rPr>
          <w:lang w:val="en-US"/>
        </w:rPr>
        <w:t xml:space="preserve"> </w:t>
      </w:r>
      <w:r w:rsidR="00432687" w:rsidRPr="00B14E29">
        <w:rPr>
          <w:lang w:val="en-US"/>
        </w:rPr>
        <w:lastRenderedPageBreak/>
        <w:t>different cut-off points</w:t>
      </w:r>
      <w:r w:rsidR="003502F5" w:rsidRPr="00B14E29">
        <w:rPr>
          <w:lang w:val="en-US"/>
        </w:rPr>
        <w:t xml:space="preserve">. </w:t>
      </w:r>
      <w:r w:rsidR="00A445DA">
        <w:rPr>
          <w:lang w:val="en-US"/>
        </w:rPr>
        <w:t>However, only</w:t>
      </w:r>
      <w:r w:rsidR="0064583A" w:rsidRPr="00B14E29">
        <w:rPr>
          <w:lang w:val="en-US"/>
        </w:rPr>
        <w:t xml:space="preserve"> </w:t>
      </w:r>
      <w:r w:rsidR="00A445DA">
        <w:rPr>
          <w:lang w:val="en-US"/>
        </w:rPr>
        <w:t xml:space="preserve">the combination with </w:t>
      </w:r>
      <w:r w:rsidR="0064583A" w:rsidRPr="00B14E29">
        <w:rPr>
          <w:lang w:val="en-US"/>
        </w:rPr>
        <w:t>C-peptide</w:t>
      </w:r>
      <w:r w:rsidR="00A445DA">
        <w:rPr>
          <w:lang w:val="en-US"/>
        </w:rPr>
        <w:t xml:space="preserve"> showed a notably better</w:t>
      </w:r>
      <w:r w:rsidR="00970BDB" w:rsidRPr="00B14E29">
        <w:rPr>
          <w:lang w:val="en-US"/>
        </w:rPr>
        <w:t xml:space="preserve"> ACC</w:t>
      </w:r>
      <w:r w:rsidR="00A445DA">
        <w:rPr>
          <w:lang w:val="en-US"/>
        </w:rPr>
        <w:t xml:space="preserve"> of </w:t>
      </w:r>
      <w:r w:rsidR="00A445DA" w:rsidRPr="00B14E29">
        <w:rPr>
          <w:lang w:val="en-US"/>
        </w:rPr>
        <w:t>88%</w:t>
      </w:r>
      <w:r w:rsidR="00A445DA">
        <w:rPr>
          <w:lang w:val="en-US"/>
        </w:rPr>
        <w:t xml:space="preserve"> </w:t>
      </w:r>
      <w:r w:rsidR="00970BDB" w:rsidRPr="00B14E29">
        <w:rPr>
          <w:lang w:val="en-US"/>
        </w:rPr>
        <w:t>(</w:t>
      </w:r>
      <w:r w:rsidR="001D34AE">
        <w:rPr>
          <w:lang w:val="en-US"/>
        </w:rPr>
        <w:t xml:space="preserve">Supplement, </w:t>
      </w:r>
      <w:r w:rsidR="00970BDB" w:rsidRPr="00B14E29">
        <w:rPr>
          <w:lang w:val="en-US"/>
        </w:rPr>
        <w:t>Table</w:t>
      </w:r>
      <w:r w:rsidR="001D34AE">
        <w:rPr>
          <w:lang w:val="en-US"/>
        </w:rPr>
        <w:t>s</w:t>
      </w:r>
      <w:r w:rsidR="00970BDB" w:rsidRPr="00B14E29">
        <w:rPr>
          <w:lang w:val="en-US"/>
        </w:rPr>
        <w:t xml:space="preserve"> S5-</w:t>
      </w:r>
      <w:r w:rsidR="007A4473" w:rsidRPr="00B14E29">
        <w:rPr>
          <w:lang w:val="en-US"/>
        </w:rPr>
        <w:t>10</w:t>
      </w:r>
      <w:r w:rsidR="00970BDB" w:rsidRPr="00B14E29">
        <w:rPr>
          <w:lang w:val="en-US"/>
        </w:rPr>
        <w:t>)</w:t>
      </w:r>
      <w:r w:rsidR="007A4473" w:rsidRPr="00B14E29">
        <w:rPr>
          <w:lang w:val="en-US"/>
        </w:rPr>
        <w:t>.</w:t>
      </w:r>
    </w:p>
    <w:p w14:paraId="18EB29B3" w14:textId="0E706FCF" w:rsidR="00DC778A" w:rsidRPr="00B14E29" w:rsidRDefault="00DC778A" w:rsidP="004143D0">
      <w:pPr>
        <w:spacing w:line="480" w:lineRule="auto"/>
        <w:jc w:val="both"/>
        <w:rPr>
          <w:lang w:val="en-US"/>
        </w:rPr>
      </w:pPr>
      <w:r w:rsidRPr="00B14E29">
        <w:rPr>
          <w:lang w:val="en-US"/>
        </w:rPr>
        <w:t>T</w:t>
      </w:r>
      <w:r w:rsidR="00A445DA">
        <w:rPr>
          <w:lang w:val="en-US"/>
        </w:rPr>
        <w:t>hus, t</w:t>
      </w:r>
      <w:r w:rsidRPr="00B14E29">
        <w:rPr>
          <w:lang w:val="en-US"/>
        </w:rPr>
        <w:t xml:space="preserve">he </w:t>
      </w:r>
      <w:r w:rsidR="000F1A73">
        <w:rPr>
          <w:lang w:val="en-US"/>
        </w:rPr>
        <w:t>RF</w:t>
      </w:r>
      <w:r w:rsidRPr="00B14E29">
        <w:rPr>
          <w:lang w:val="en-US"/>
        </w:rPr>
        <w:t xml:space="preserve">-RFE method was applied to find a set of diagnostic parameters and </w:t>
      </w:r>
      <w:r w:rsidR="00A445DA">
        <w:rPr>
          <w:lang w:val="en-US"/>
        </w:rPr>
        <w:t xml:space="preserve">glycated </w:t>
      </w:r>
      <w:r w:rsidRPr="00B14E29">
        <w:rPr>
          <w:lang w:val="en-US"/>
        </w:rPr>
        <w:t>peptide</w:t>
      </w:r>
      <w:r w:rsidR="00A445DA">
        <w:rPr>
          <w:lang w:val="en-US"/>
        </w:rPr>
        <w:t>s</w:t>
      </w:r>
      <w:r w:rsidRPr="00B14E29">
        <w:rPr>
          <w:lang w:val="en-US"/>
        </w:rPr>
        <w:t xml:space="preserve"> for maximizing the classification of T2DM patients and controls. It revealed a set of seven features</w:t>
      </w:r>
      <w:r w:rsidR="00A445DA">
        <w:rPr>
          <w:lang w:val="en-US"/>
        </w:rPr>
        <w:t>, i.e.,</w:t>
      </w:r>
      <w:r w:rsidRPr="00B14E29">
        <w:rPr>
          <w:lang w:val="en-US"/>
        </w:rPr>
        <w:t xml:space="preserve"> </w:t>
      </w:r>
      <w:r w:rsidR="007A7FCF" w:rsidRPr="00B14E29">
        <w:rPr>
          <w:lang w:val="en-US"/>
        </w:rPr>
        <w:t>C-peptide, FAAs, FPG, FPI, HbA</w:t>
      </w:r>
      <w:r w:rsidR="007A7FCF" w:rsidRPr="00B14E29">
        <w:rPr>
          <w:vertAlign w:val="subscript"/>
          <w:lang w:val="en-US"/>
        </w:rPr>
        <w:t>1C</w:t>
      </w:r>
      <w:r w:rsidR="007A7FCF" w:rsidRPr="00B14E29">
        <w:rPr>
          <w:lang w:val="en-US"/>
        </w:rPr>
        <w:t xml:space="preserve">, HOMA-IR, and </w:t>
      </w:r>
      <w:r w:rsidR="007A7FCF" w:rsidRPr="00B14E29">
        <w:rPr>
          <w:color w:val="131313"/>
          <w:lang w:val="en-US"/>
        </w:rPr>
        <w:t xml:space="preserve">glycated </w:t>
      </w:r>
      <w:r w:rsidR="001D34AE">
        <w:rPr>
          <w:color w:val="131313"/>
          <w:lang w:val="en-US"/>
        </w:rPr>
        <w:t>Lys</w:t>
      </w:r>
      <w:r w:rsidR="007A7FCF" w:rsidRPr="00B14E29">
        <w:rPr>
          <w:color w:val="131313"/>
          <w:lang w:val="en-US"/>
        </w:rPr>
        <w:t>141 of haptoglobin (HP K141</w:t>
      </w:r>
      <w:r w:rsidR="001D34AE">
        <w:rPr>
          <w:color w:val="131313"/>
          <w:lang w:val="en-US"/>
        </w:rPr>
        <w:t>, peptide 26</w:t>
      </w:r>
      <w:r w:rsidR="007A7FCF" w:rsidRPr="00B14E29">
        <w:rPr>
          <w:color w:val="131313"/>
          <w:lang w:val="en-US"/>
        </w:rPr>
        <w:t>)</w:t>
      </w:r>
      <w:r w:rsidR="00A445DA">
        <w:rPr>
          <w:color w:val="131313"/>
          <w:lang w:val="en-US"/>
        </w:rPr>
        <w:t>,</w:t>
      </w:r>
      <w:r w:rsidR="007A7FCF" w:rsidRPr="00B14E29">
        <w:rPr>
          <w:lang w:val="en-US"/>
        </w:rPr>
        <w:t xml:space="preserve"> </w:t>
      </w:r>
      <w:r w:rsidRPr="00B14E29">
        <w:rPr>
          <w:lang w:val="en-US"/>
        </w:rPr>
        <w:t xml:space="preserve">providing a </w:t>
      </w:r>
      <w:r w:rsidR="008C65B1" w:rsidRPr="00B14E29">
        <w:rPr>
          <w:lang w:val="en-US"/>
        </w:rPr>
        <w:t>SN</w:t>
      </w:r>
      <w:r w:rsidRPr="00B14E29">
        <w:rPr>
          <w:lang w:val="en-US"/>
        </w:rPr>
        <w:t xml:space="preserve"> of </w:t>
      </w:r>
      <w:r w:rsidR="003724A2" w:rsidRPr="00B14E29">
        <w:rPr>
          <w:lang w:val="en-US"/>
        </w:rPr>
        <w:t>94</w:t>
      </w:r>
      <w:r w:rsidRPr="00B14E29">
        <w:rPr>
          <w:lang w:val="en-US"/>
        </w:rPr>
        <w:t xml:space="preserve">%, a </w:t>
      </w:r>
      <w:r w:rsidR="008C65B1" w:rsidRPr="00B14E29">
        <w:rPr>
          <w:lang w:val="en-US"/>
        </w:rPr>
        <w:t>SP</w:t>
      </w:r>
      <w:r w:rsidRPr="00B14E29">
        <w:rPr>
          <w:lang w:val="en-US"/>
        </w:rPr>
        <w:t xml:space="preserve"> of </w:t>
      </w:r>
      <w:r w:rsidR="000C1853" w:rsidRPr="00B14E29">
        <w:rPr>
          <w:lang w:val="en-US"/>
        </w:rPr>
        <w:t>96</w:t>
      </w:r>
      <w:r w:rsidRPr="00B14E29">
        <w:rPr>
          <w:lang w:val="en-US"/>
        </w:rPr>
        <w:t xml:space="preserve">%, and an </w:t>
      </w:r>
      <w:r w:rsidR="00970BDB" w:rsidRPr="00B14E29">
        <w:rPr>
          <w:lang w:val="en-US"/>
        </w:rPr>
        <w:t>A</w:t>
      </w:r>
      <w:r w:rsidR="00A445DA">
        <w:rPr>
          <w:lang w:val="en-US"/>
        </w:rPr>
        <w:t>CC</w:t>
      </w:r>
      <w:r w:rsidRPr="00B14E29">
        <w:rPr>
          <w:lang w:val="en-US"/>
        </w:rPr>
        <w:t xml:space="preserve"> of </w:t>
      </w:r>
      <w:r w:rsidR="000C1853" w:rsidRPr="00B14E29">
        <w:rPr>
          <w:lang w:val="en-US"/>
        </w:rPr>
        <w:t>95</w:t>
      </w:r>
      <w:r w:rsidRPr="00B14E29">
        <w:rPr>
          <w:lang w:val="en-US"/>
        </w:rPr>
        <w:t xml:space="preserve">% (Figure 2). </w:t>
      </w:r>
      <w:r w:rsidR="001F02FE">
        <w:rPr>
          <w:lang w:val="en-US"/>
        </w:rPr>
        <w:t>A</w:t>
      </w:r>
      <w:r w:rsidRPr="00B14E29">
        <w:rPr>
          <w:lang w:val="en-US"/>
        </w:rPr>
        <w:t xml:space="preserve"> cluster analysis </w:t>
      </w:r>
      <w:r w:rsidR="001F02FE">
        <w:rPr>
          <w:lang w:val="en-US"/>
        </w:rPr>
        <w:t>performed for</w:t>
      </w:r>
      <w:r w:rsidRPr="00B14E29">
        <w:rPr>
          <w:lang w:val="en-US"/>
        </w:rPr>
        <w:t xml:space="preserve"> </w:t>
      </w:r>
      <w:r w:rsidR="00A445DA">
        <w:rPr>
          <w:lang w:val="en-US"/>
        </w:rPr>
        <w:t>all</w:t>
      </w:r>
      <w:r w:rsidRPr="00B14E29">
        <w:rPr>
          <w:lang w:val="en-US"/>
        </w:rPr>
        <w:t xml:space="preserve"> 48 T2DM plasma samples </w:t>
      </w:r>
      <w:r w:rsidR="00A445DA">
        <w:rPr>
          <w:lang w:val="en-US"/>
        </w:rPr>
        <w:t>using</w:t>
      </w:r>
      <w:r w:rsidRPr="00B14E29">
        <w:rPr>
          <w:lang w:val="en-US"/>
        </w:rPr>
        <w:t xml:space="preserve"> </w:t>
      </w:r>
      <w:r w:rsidR="001D34AE" w:rsidRPr="00B14E29">
        <w:rPr>
          <w:lang w:val="en-US"/>
        </w:rPr>
        <w:t>a</w:t>
      </w:r>
      <w:r w:rsidRPr="00B14E29">
        <w:rPr>
          <w:lang w:val="en-US"/>
        </w:rPr>
        <w:t xml:space="preserve"> </w:t>
      </w:r>
      <w:r w:rsidR="00E179D8">
        <w:rPr>
          <w:lang w:val="en-US"/>
        </w:rPr>
        <w:t>k-means</w:t>
      </w:r>
      <w:r w:rsidRPr="00B14E29">
        <w:rPr>
          <w:lang w:val="en-US"/>
        </w:rPr>
        <w:t xml:space="preserve"> algorithm considering </w:t>
      </w:r>
      <w:r w:rsidRPr="00B14E29">
        <w:rPr>
          <w:rFonts w:eastAsiaTheme="minorEastAsia"/>
          <w:lang w:val="en-US" w:eastAsia="zh-CN"/>
        </w:rPr>
        <w:t xml:space="preserve">all </w:t>
      </w:r>
      <w:r w:rsidR="00A445DA">
        <w:rPr>
          <w:rFonts w:eastAsiaTheme="minorEastAsia"/>
          <w:lang w:val="en-US" w:eastAsia="zh-CN"/>
        </w:rPr>
        <w:t xml:space="preserve">29 </w:t>
      </w:r>
      <w:r w:rsidRPr="00B14E29">
        <w:rPr>
          <w:rFonts w:eastAsiaTheme="minorEastAsia"/>
          <w:lang w:val="en-US" w:eastAsia="zh-CN"/>
        </w:rPr>
        <w:t xml:space="preserve">glycated peptides and </w:t>
      </w:r>
      <w:r w:rsidR="00A445DA">
        <w:rPr>
          <w:rFonts w:eastAsiaTheme="minorEastAsia"/>
          <w:lang w:val="en-US" w:eastAsia="zh-CN"/>
        </w:rPr>
        <w:t xml:space="preserve">43 </w:t>
      </w:r>
      <w:r w:rsidRPr="00B14E29">
        <w:rPr>
          <w:rFonts w:eastAsiaTheme="minorEastAsia"/>
          <w:lang w:val="en-US" w:eastAsia="zh-CN"/>
        </w:rPr>
        <w:t>clinical parameters</w:t>
      </w:r>
      <w:r w:rsidR="001F02FE">
        <w:rPr>
          <w:rFonts w:eastAsiaTheme="minorEastAsia"/>
          <w:lang w:val="en-US" w:eastAsia="zh-CN"/>
        </w:rPr>
        <w:t xml:space="preserve"> </w:t>
      </w:r>
      <w:r w:rsidR="001F02FE" w:rsidRPr="00B14E29">
        <w:rPr>
          <w:lang w:val="en-US"/>
        </w:rPr>
        <w:t>identified three clusters as optimal considering the elbow criterion</w:t>
      </w:r>
      <w:r w:rsidR="001F02FE">
        <w:rPr>
          <w:lang w:val="en-US"/>
        </w:rPr>
        <w:t xml:space="preserve"> (Figure 3).</w:t>
      </w:r>
    </w:p>
    <w:p w14:paraId="019DE184" w14:textId="77777777" w:rsidR="003E28B3" w:rsidRPr="00B14E29" w:rsidRDefault="003E28B3" w:rsidP="004F7289">
      <w:pPr>
        <w:spacing w:line="480" w:lineRule="auto"/>
        <w:jc w:val="both"/>
        <w:rPr>
          <w:lang w:val="en-US"/>
        </w:rPr>
      </w:pPr>
    </w:p>
    <w:p w14:paraId="0F3C1593" w14:textId="6B26EA96" w:rsidR="004F7289" w:rsidRPr="00B14E29" w:rsidRDefault="004F7289" w:rsidP="004F7289">
      <w:pPr>
        <w:spacing w:line="480" w:lineRule="auto"/>
        <w:jc w:val="both"/>
        <w:rPr>
          <w:i/>
          <w:lang w:val="en-US"/>
        </w:rPr>
      </w:pPr>
      <w:r w:rsidRPr="00B14E29">
        <w:rPr>
          <w:i/>
          <w:lang w:val="en-US"/>
        </w:rPr>
        <w:t>Prediabetic patients</w:t>
      </w:r>
    </w:p>
    <w:p w14:paraId="292F5DDE" w14:textId="578BA5FB" w:rsidR="00710A92" w:rsidRPr="00B14E29" w:rsidRDefault="003E28B3" w:rsidP="004F5089">
      <w:pPr>
        <w:spacing w:line="480" w:lineRule="auto"/>
        <w:jc w:val="both"/>
        <w:rPr>
          <w:lang w:val="en-US"/>
        </w:rPr>
      </w:pPr>
      <w:r w:rsidRPr="00B14E29">
        <w:rPr>
          <w:lang w:val="en-US"/>
        </w:rPr>
        <w:t xml:space="preserve">In </w:t>
      </w:r>
      <w:r w:rsidR="00144A31">
        <w:rPr>
          <w:lang w:val="en-US"/>
        </w:rPr>
        <w:t>addition to the diagnostic value</w:t>
      </w:r>
      <w:r w:rsidR="00144A31" w:rsidRPr="00144A31">
        <w:rPr>
          <w:lang w:val="en-US"/>
        </w:rPr>
        <w:t xml:space="preserve"> </w:t>
      </w:r>
      <w:r w:rsidR="00144A31">
        <w:rPr>
          <w:lang w:val="en-US"/>
        </w:rPr>
        <w:t xml:space="preserve">of glycation sites, </w:t>
      </w:r>
      <w:r w:rsidR="00E209EB" w:rsidRPr="00B14E29">
        <w:rPr>
          <w:lang w:val="en-US"/>
        </w:rPr>
        <w:t>the</w:t>
      </w:r>
      <w:r w:rsidR="00144A31">
        <w:rPr>
          <w:lang w:val="en-US"/>
        </w:rPr>
        <w:t>ir</w:t>
      </w:r>
      <w:r w:rsidR="00E209EB" w:rsidRPr="00B14E29">
        <w:rPr>
          <w:lang w:val="en-US"/>
        </w:rPr>
        <w:t xml:space="preserve"> potential </w:t>
      </w:r>
      <w:r w:rsidR="00144A31">
        <w:rPr>
          <w:lang w:val="en-US"/>
        </w:rPr>
        <w:t xml:space="preserve">as </w:t>
      </w:r>
      <w:r w:rsidR="00E209EB" w:rsidRPr="00B14E29">
        <w:rPr>
          <w:lang w:val="en-US"/>
        </w:rPr>
        <w:t>prognostic biomarker</w:t>
      </w:r>
      <w:r w:rsidR="00144A31">
        <w:rPr>
          <w:lang w:val="en-US"/>
        </w:rPr>
        <w:t>s</w:t>
      </w:r>
      <w:r w:rsidR="00E209EB" w:rsidRPr="00B14E29">
        <w:rPr>
          <w:lang w:val="en-US"/>
        </w:rPr>
        <w:t xml:space="preserve"> we</w:t>
      </w:r>
      <w:r w:rsidR="00144A31">
        <w:rPr>
          <w:lang w:val="en-US"/>
        </w:rPr>
        <w:t>re also investigated</w:t>
      </w:r>
      <w:r w:rsidR="00E209EB" w:rsidRPr="00B14E29">
        <w:rPr>
          <w:lang w:val="en-US"/>
        </w:rPr>
        <w:t xml:space="preserve"> </w:t>
      </w:r>
      <w:r w:rsidR="00144A31">
        <w:rPr>
          <w:lang w:val="en-US"/>
        </w:rPr>
        <w:t>using sample</w:t>
      </w:r>
      <w:r w:rsidR="00E209EB" w:rsidRPr="00B14E29">
        <w:rPr>
          <w:lang w:val="en-US"/>
        </w:rPr>
        <w:t xml:space="preserve">s of </w:t>
      </w:r>
      <w:r w:rsidR="004028D0" w:rsidRPr="00B14E29">
        <w:rPr>
          <w:lang w:val="en-US"/>
        </w:rPr>
        <w:t xml:space="preserve">20 </w:t>
      </w:r>
      <w:r w:rsidR="00AF13AC" w:rsidRPr="00B14E29">
        <w:rPr>
          <w:lang w:val="en-US"/>
        </w:rPr>
        <w:t>male</w:t>
      </w:r>
      <w:r w:rsidR="00144A31">
        <w:rPr>
          <w:lang w:val="en-US"/>
        </w:rPr>
        <w:t>s diagnosed with</w:t>
      </w:r>
      <w:r w:rsidR="00AF13AC" w:rsidRPr="00B14E29">
        <w:rPr>
          <w:lang w:val="en-US"/>
        </w:rPr>
        <w:t xml:space="preserve"> </w:t>
      </w:r>
      <w:r w:rsidR="00E209EB" w:rsidRPr="00B14E29">
        <w:rPr>
          <w:lang w:val="en-US"/>
        </w:rPr>
        <w:t>prediabet</w:t>
      </w:r>
      <w:r w:rsidR="00144A31">
        <w:rPr>
          <w:lang w:val="en-US"/>
        </w:rPr>
        <w:t>es</w:t>
      </w:r>
      <w:r w:rsidR="00E209EB" w:rsidRPr="00B14E29">
        <w:rPr>
          <w:lang w:val="en-US"/>
        </w:rPr>
        <w:t>.</w:t>
      </w:r>
      <w:r w:rsidR="001D34AE">
        <w:rPr>
          <w:lang w:val="en-US"/>
        </w:rPr>
        <w:t xml:space="preserve"> P</w:t>
      </w:r>
      <w:r w:rsidR="00144A31" w:rsidRPr="00A93696">
        <w:rPr>
          <w:lang w:val="en-US"/>
        </w:rPr>
        <w:t xml:space="preserve">eptide </w:t>
      </w:r>
      <w:r w:rsidR="002D63E1" w:rsidRPr="00A93696">
        <w:rPr>
          <w:lang w:val="en-US"/>
        </w:rPr>
        <w:t>19</w:t>
      </w:r>
      <w:r w:rsidR="00C139D1" w:rsidRPr="00A93696">
        <w:rPr>
          <w:lang w:val="en-US"/>
        </w:rPr>
        <w:t xml:space="preserve"> (FGB K295, </w:t>
      </w:r>
      <w:r w:rsidR="00A93696">
        <w:rPr>
          <w:lang w:val="en-US"/>
        </w:rPr>
        <w:t xml:space="preserve">Supplement, </w:t>
      </w:r>
      <w:r w:rsidR="00C139D1" w:rsidRPr="00A93696">
        <w:rPr>
          <w:lang w:val="en-US"/>
        </w:rPr>
        <w:t>Table S</w:t>
      </w:r>
      <w:r w:rsidR="00D3560A">
        <w:rPr>
          <w:lang w:val="en-US"/>
        </w:rPr>
        <w:t>4</w:t>
      </w:r>
      <w:r w:rsidR="00C139D1" w:rsidRPr="00A93696">
        <w:rPr>
          <w:lang w:val="en-US"/>
        </w:rPr>
        <w:t>)</w:t>
      </w:r>
      <w:r w:rsidR="00144A31" w:rsidRPr="00A93696">
        <w:rPr>
          <w:lang w:val="en-US"/>
        </w:rPr>
        <w:t xml:space="preserve"> was remo</w:t>
      </w:r>
      <w:r w:rsidR="00144A31">
        <w:rPr>
          <w:lang w:val="en-US"/>
        </w:rPr>
        <w:t>ved from the dataset</w:t>
      </w:r>
      <w:r w:rsidR="002E46C4">
        <w:rPr>
          <w:lang w:val="en-US"/>
        </w:rPr>
        <w:t xml:space="preserve"> as it was always present at concentrations below its LODs</w:t>
      </w:r>
      <w:r w:rsidR="001D34AE">
        <w:rPr>
          <w:lang w:val="en-US"/>
        </w:rPr>
        <w:t xml:space="preserve"> leaving 28 glycated peptides considered in the following statistical analyses</w:t>
      </w:r>
      <w:r w:rsidR="00144A31">
        <w:rPr>
          <w:lang w:val="en-US"/>
        </w:rPr>
        <w:t>.</w:t>
      </w:r>
      <w:r w:rsidR="00DD33C6">
        <w:rPr>
          <w:lang w:val="en-US"/>
        </w:rPr>
        <w:t xml:space="preserve"> </w:t>
      </w:r>
      <w:r w:rsidR="004C4049" w:rsidRPr="00B14E29">
        <w:rPr>
          <w:lang w:val="en-US"/>
        </w:rPr>
        <w:t xml:space="preserve">The correlation coefficients </w:t>
      </w:r>
      <w:r w:rsidR="00DD33C6">
        <w:rPr>
          <w:lang w:val="en-US"/>
        </w:rPr>
        <w:t>considering</w:t>
      </w:r>
      <w:r w:rsidR="004C4049" w:rsidRPr="00B14E29">
        <w:rPr>
          <w:lang w:val="en-US"/>
        </w:rPr>
        <w:t xml:space="preserve"> two glycated peptide </w:t>
      </w:r>
      <w:r w:rsidR="00DD33C6">
        <w:rPr>
          <w:lang w:val="en-US"/>
        </w:rPr>
        <w:t>levels</w:t>
      </w:r>
      <w:r w:rsidR="004C4049" w:rsidRPr="00B14E29">
        <w:rPr>
          <w:lang w:val="en-US"/>
        </w:rPr>
        <w:t xml:space="preserve"> </w:t>
      </w:r>
      <w:r w:rsidR="00DD33C6">
        <w:rPr>
          <w:lang w:val="en-US"/>
        </w:rPr>
        <w:t xml:space="preserve">typically </w:t>
      </w:r>
      <w:r w:rsidR="004C4049" w:rsidRPr="00B14E29">
        <w:rPr>
          <w:lang w:val="en-US"/>
        </w:rPr>
        <w:t>range</w:t>
      </w:r>
      <w:r w:rsidR="007A7FCF" w:rsidRPr="00B14E29">
        <w:rPr>
          <w:lang w:val="en-US"/>
        </w:rPr>
        <w:t>d</w:t>
      </w:r>
      <w:r w:rsidR="004C4049" w:rsidRPr="00B14E29">
        <w:rPr>
          <w:lang w:val="en-US"/>
        </w:rPr>
        <w:t xml:space="preserve"> from 0.37</w:t>
      </w:r>
      <w:r w:rsidR="00155043">
        <w:rPr>
          <w:lang w:val="en-US"/>
        </w:rPr>
        <w:t> </w:t>
      </w:r>
      <w:r w:rsidR="004C4049" w:rsidRPr="00B14E29">
        <w:rPr>
          <w:lang w:val="en-US"/>
        </w:rPr>
        <w:t xml:space="preserve">&lt; </w:t>
      </w:r>
      <w:r w:rsidR="004C4049" w:rsidRPr="00B14E29">
        <w:rPr>
          <w:i/>
          <w:lang w:val="en-US"/>
        </w:rPr>
        <w:t>r</w:t>
      </w:r>
      <w:r w:rsidR="004C4049" w:rsidRPr="00B14E29">
        <w:rPr>
          <w:i/>
          <w:vertAlign w:val="subscript"/>
          <w:lang w:val="en-US"/>
        </w:rPr>
        <w:t>S</w:t>
      </w:r>
      <w:r w:rsidR="004C4049" w:rsidRPr="00B14E29">
        <w:rPr>
          <w:i/>
          <w:lang w:val="en-US"/>
        </w:rPr>
        <w:t xml:space="preserve"> </w:t>
      </w:r>
      <w:r w:rsidR="004C4049" w:rsidRPr="00B14E29">
        <w:rPr>
          <w:lang w:val="en-US"/>
        </w:rPr>
        <w:t>&lt;</w:t>
      </w:r>
      <w:r w:rsidR="00155043">
        <w:rPr>
          <w:lang w:val="en-US"/>
        </w:rPr>
        <w:t> </w:t>
      </w:r>
      <w:r w:rsidR="004C4049" w:rsidRPr="00B14E29">
        <w:rPr>
          <w:lang w:val="en-US"/>
        </w:rPr>
        <w:t>0.9</w:t>
      </w:r>
      <w:r w:rsidR="00266846" w:rsidRPr="00B14E29">
        <w:rPr>
          <w:lang w:val="en-US"/>
        </w:rPr>
        <w:t>9</w:t>
      </w:r>
      <w:r w:rsidR="004C4049" w:rsidRPr="00B14E29">
        <w:rPr>
          <w:lang w:val="en-US"/>
        </w:rPr>
        <w:t xml:space="preserve"> (P &lt; 0.0</w:t>
      </w:r>
      <w:r w:rsidR="00144A07" w:rsidRPr="00B14E29">
        <w:rPr>
          <w:lang w:val="en-US"/>
        </w:rPr>
        <w:t>5</w:t>
      </w:r>
      <w:r w:rsidR="00DD33C6">
        <w:rPr>
          <w:lang w:val="en-US"/>
        </w:rPr>
        <w:t xml:space="preserve">; </w:t>
      </w:r>
      <w:r w:rsidR="004C4049" w:rsidRPr="00B14E29">
        <w:rPr>
          <w:lang w:val="en-US"/>
        </w:rPr>
        <w:t>data not shown).</w:t>
      </w:r>
      <w:r w:rsidR="00266846" w:rsidRPr="00B14E29">
        <w:rPr>
          <w:lang w:val="en-US"/>
        </w:rPr>
        <w:t xml:space="preserve"> </w:t>
      </w:r>
      <w:r w:rsidR="00DD33C6">
        <w:rPr>
          <w:lang w:val="en-US"/>
        </w:rPr>
        <w:t>In combination with</w:t>
      </w:r>
      <w:r w:rsidR="00DD33C6" w:rsidRPr="00DD33C6">
        <w:rPr>
          <w:lang w:val="en-US"/>
        </w:rPr>
        <w:t xml:space="preserve"> </w:t>
      </w:r>
      <w:r w:rsidR="00DD33C6">
        <w:rPr>
          <w:lang w:val="en-US"/>
        </w:rPr>
        <w:t xml:space="preserve">the </w:t>
      </w:r>
      <w:r w:rsidR="00DD33C6" w:rsidRPr="00B14E29">
        <w:rPr>
          <w:lang w:val="en-US"/>
        </w:rPr>
        <w:t>other diagnostic parameters</w:t>
      </w:r>
      <w:r w:rsidR="00DD33C6">
        <w:rPr>
          <w:lang w:val="en-US"/>
        </w:rPr>
        <w:t xml:space="preserve">, correlations were usually weak </w:t>
      </w:r>
      <w:r w:rsidR="00DD33C6" w:rsidRPr="00B14E29">
        <w:rPr>
          <w:lang w:val="en-US"/>
        </w:rPr>
        <w:t>(</w:t>
      </w:r>
      <w:r w:rsidR="00DD33C6" w:rsidRPr="00B14E29">
        <w:rPr>
          <w:i/>
          <w:lang w:val="en-US"/>
        </w:rPr>
        <w:t>r</w:t>
      </w:r>
      <w:r w:rsidR="00DD33C6" w:rsidRPr="00B14E29">
        <w:rPr>
          <w:i/>
          <w:vertAlign w:val="subscript"/>
          <w:lang w:val="en-US"/>
        </w:rPr>
        <w:t>S</w:t>
      </w:r>
      <w:r w:rsidR="00DD33C6" w:rsidRPr="00DD33C6">
        <w:rPr>
          <w:lang w:val="en-US"/>
        </w:rPr>
        <w:t xml:space="preserve"> </w:t>
      </w:r>
      <w:r w:rsidR="00DD33C6" w:rsidRPr="00B14E29">
        <w:rPr>
          <w:lang w:val="en-US"/>
        </w:rPr>
        <w:t xml:space="preserve">&gt; 0.36, </w:t>
      </w:r>
      <w:r w:rsidR="00DD33C6" w:rsidRPr="00B14E29">
        <w:rPr>
          <w:i/>
          <w:lang w:val="en-US"/>
        </w:rPr>
        <w:t>r</w:t>
      </w:r>
      <w:r w:rsidR="00DD33C6" w:rsidRPr="00B14E29">
        <w:rPr>
          <w:i/>
          <w:vertAlign w:val="subscript"/>
          <w:lang w:val="en-US"/>
        </w:rPr>
        <w:t>S</w:t>
      </w:r>
      <w:r w:rsidR="00155043">
        <w:rPr>
          <w:lang w:val="en-US"/>
        </w:rPr>
        <w:t> </w:t>
      </w:r>
      <w:r w:rsidR="00DD33C6" w:rsidRPr="00B14E29">
        <w:rPr>
          <w:lang w:val="en-US"/>
        </w:rPr>
        <w:t>&lt; -0.36</w:t>
      </w:r>
      <w:r w:rsidR="00DD33C6">
        <w:rPr>
          <w:lang w:val="en-US"/>
        </w:rPr>
        <w:t>), except for</w:t>
      </w:r>
      <w:r w:rsidR="0042572A" w:rsidRPr="00B14E29">
        <w:rPr>
          <w:lang w:val="en-US"/>
        </w:rPr>
        <w:t xml:space="preserve"> </w:t>
      </w:r>
      <w:r w:rsidR="00AB2385" w:rsidRPr="00B14E29">
        <w:rPr>
          <w:lang w:val="en-US"/>
        </w:rPr>
        <w:t>FFA</w:t>
      </w:r>
      <w:r w:rsidR="0042572A" w:rsidRPr="00B14E29">
        <w:rPr>
          <w:lang w:val="en-US"/>
        </w:rPr>
        <w:t>s</w:t>
      </w:r>
      <w:r w:rsidR="00AB2385" w:rsidRPr="00B14E29">
        <w:rPr>
          <w:lang w:val="en-US"/>
        </w:rPr>
        <w:t>, FPI</w:t>
      </w:r>
      <w:r w:rsidR="00DD33C6">
        <w:rPr>
          <w:lang w:val="en-US"/>
        </w:rPr>
        <w:t>,</w:t>
      </w:r>
      <w:r w:rsidR="0042572A" w:rsidRPr="00B14E29">
        <w:rPr>
          <w:lang w:val="en-US"/>
        </w:rPr>
        <w:t xml:space="preserve"> </w:t>
      </w:r>
      <w:r w:rsidR="00AB2385" w:rsidRPr="00B14E29">
        <w:rPr>
          <w:lang w:val="en-US"/>
        </w:rPr>
        <w:t>and HOMA-IR</w:t>
      </w:r>
      <w:r w:rsidR="00DD33C6">
        <w:rPr>
          <w:lang w:val="en-US"/>
        </w:rPr>
        <w:t xml:space="preserve"> that showed moderate correlation</w:t>
      </w:r>
      <w:r w:rsidR="0042572A" w:rsidRPr="00B14E29">
        <w:rPr>
          <w:lang w:val="en-US"/>
        </w:rPr>
        <w:t xml:space="preserve"> coefficients </w:t>
      </w:r>
      <w:r w:rsidR="00DD33C6">
        <w:rPr>
          <w:lang w:val="en-US"/>
        </w:rPr>
        <w:t>for s</w:t>
      </w:r>
      <w:r w:rsidR="00294EAB">
        <w:rPr>
          <w:lang w:val="en-US"/>
        </w:rPr>
        <w:t>elected</w:t>
      </w:r>
      <w:r w:rsidR="00DD33C6">
        <w:rPr>
          <w:lang w:val="en-US"/>
        </w:rPr>
        <w:t xml:space="preserve"> peptides, i.e.</w:t>
      </w:r>
      <w:r w:rsidR="007D6A98">
        <w:rPr>
          <w:lang w:val="en-US"/>
        </w:rPr>
        <w:t>,</w:t>
      </w:r>
      <w:r w:rsidR="00DD33C6">
        <w:rPr>
          <w:lang w:val="en-US"/>
        </w:rPr>
        <w:t xml:space="preserve"> </w:t>
      </w:r>
      <w:r w:rsidR="0042572A" w:rsidRPr="00B14E29">
        <w:rPr>
          <w:lang w:val="en-US"/>
        </w:rPr>
        <w:t xml:space="preserve">between </w:t>
      </w:r>
      <w:r w:rsidR="00DD33C6">
        <w:rPr>
          <w:lang w:val="en-US"/>
        </w:rPr>
        <w:t xml:space="preserve">FFAs and </w:t>
      </w:r>
      <w:r w:rsidR="0042572A" w:rsidRPr="00B14E29">
        <w:rPr>
          <w:lang w:val="en-US"/>
        </w:rPr>
        <w:t xml:space="preserve">15 glycations sites </w:t>
      </w:r>
      <w:r w:rsidR="00DD33C6">
        <w:rPr>
          <w:lang w:val="en-US"/>
        </w:rPr>
        <w:t>(</w:t>
      </w:r>
      <w:r w:rsidR="0042572A" w:rsidRPr="00B14E29">
        <w:rPr>
          <w:lang w:val="en-US"/>
        </w:rPr>
        <w:t>0.36</w:t>
      </w:r>
      <w:r w:rsidR="00DD33C6">
        <w:rPr>
          <w:lang w:val="en-US"/>
        </w:rPr>
        <w:t> </w:t>
      </w:r>
      <w:r w:rsidR="0042572A" w:rsidRPr="00B14E29">
        <w:rPr>
          <w:lang w:val="en-US"/>
        </w:rPr>
        <w:t>&lt;</w:t>
      </w:r>
      <w:r w:rsidR="00DD33C6">
        <w:rPr>
          <w:lang w:val="en-US"/>
        </w:rPr>
        <w:t> </w:t>
      </w:r>
      <w:r w:rsidR="0042572A" w:rsidRPr="00B14E29">
        <w:rPr>
          <w:i/>
          <w:lang w:val="en-US"/>
        </w:rPr>
        <w:t>r</w:t>
      </w:r>
      <w:r w:rsidR="0042572A" w:rsidRPr="00B14E29">
        <w:rPr>
          <w:i/>
          <w:vertAlign w:val="subscript"/>
          <w:lang w:val="en-US"/>
        </w:rPr>
        <w:t>S</w:t>
      </w:r>
      <w:r w:rsidR="0042572A" w:rsidRPr="00B14E29">
        <w:rPr>
          <w:i/>
          <w:lang w:val="en-US"/>
        </w:rPr>
        <w:t xml:space="preserve"> </w:t>
      </w:r>
      <w:r w:rsidR="0042572A" w:rsidRPr="00B14E29">
        <w:rPr>
          <w:lang w:val="en-US"/>
        </w:rPr>
        <w:t>&lt;</w:t>
      </w:r>
      <w:r w:rsidR="00DD33C6">
        <w:rPr>
          <w:lang w:val="en-US"/>
        </w:rPr>
        <w:t> </w:t>
      </w:r>
      <w:r w:rsidR="0042572A" w:rsidRPr="00B14E29">
        <w:rPr>
          <w:lang w:val="en-US"/>
        </w:rPr>
        <w:t>0.57 (0.01</w:t>
      </w:r>
      <w:r w:rsidR="00DD33C6">
        <w:rPr>
          <w:lang w:val="en-US"/>
        </w:rPr>
        <w:t> </w:t>
      </w:r>
      <w:r w:rsidR="0042572A" w:rsidRPr="00B14E29">
        <w:rPr>
          <w:lang w:val="en-US"/>
        </w:rPr>
        <w:t>&lt;</w:t>
      </w:r>
      <w:r w:rsidR="00DD33C6">
        <w:rPr>
          <w:lang w:val="en-US"/>
        </w:rPr>
        <w:t> </w:t>
      </w:r>
      <w:r w:rsidR="0042572A" w:rsidRPr="00B14E29">
        <w:rPr>
          <w:lang w:val="en-US"/>
        </w:rPr>
        <w:t>P</w:t>
      </w:r>
      <w:r w:rsidR="00DD33C6">
        <w:rPr>
          <w:lang w:val="en-US"/>
        </w:rPr>
        <w:t> </w:t>
      </w:r>
      <w:r w:rsidR="0042572A" w:rsidRPr="00B14E29">
        <w:rPr>
          <w:lang w:val="en-US"/>
        </w:rPr>
        <w:t>&lt;</w:t>
      </w:r>
      <w:r w:rsidR="00DD33C6">
        <w:rPr>
          <w:lang w:val="en-US"/>
        </w:rPr>
        <w:t> </w:t>
      </w:r>
      <w:r w:rsidR="0042572A" w:rsidRPr="00B14E29">
        <w:rPr>
          <w:lang w:val="en-US"/>
        </w:rPr>
        <w:t>0.</w:t>
      </w:r>
      <w:r w:rsidR="007A7FCF" w:rsidRPr="00B14E29">
        <w:rPr>
          <w:lang w:val="en-US"/>
        </w:rPr>
        <w:t>12</w:t>
      </w:r>
      <w:r w:rsidR="0042572A" w:rsidRPr="00B14E29">
        <w:rPr>
          <w:lang w:val="en-US"/>
        </w:rPr>
        <w:t>)</w:t>
      </w:r>
      <w:r w:rsidR="007D6A98">
        <w:rPr>
          <w:lang w:val="en-US"/>
        </w:rPr>
        <w:t>,</w:t>
      </w:r>
      <w:r w:rsidR="007A7FCF" w:rsidRPr="00B14E29">
        <w:rPr>
          <w:lang w:val="en-US"/>
        </w:rPr>
        <w:t xml:space="preserve"> </w:t>
      </w:r>
      <w:r w:rsidR="00AB2385" w:rsidRPr="00B14E29">
        <w:rPr>
          <w:lang w:val="en-US"/>
        </w:rPr>
        <w:t>glycations sites</w:t>
      </w:r>
      <w:r w:rsidR="007D6A98" w:rsidRPr="007D6A98">
        <w:rPr>
          <w:lang w:val="en-US"/>
        </w:rPr>
        <w:t xml:space="preserve"> </w:t>
      </w:r>
      <w:r w:rsidR="007D6A98">
        <w:rPr>
          <w:lang w:val="en-US"/>
        </w:rPr>
        <w:t>Lys41, Lys</w:t>
      </w:r>
      <w:r w:rsidR="007D6A98" w:rsidRPr="00B14E29">
        <w:rPr>
          <w:lang w:val="en-US"/>
        </w:rPr>
        <w:t xml:space="preserve">75, </w:t>
      </w:r>
      <w:r w:rsidR="007D6A98">
        <w:rPr>
          <w:lang w:val="en-US"/>
        </w:rPr>
        <w:t>and Lys</w:t>
      </w:r>
      <w:r w:rsidR="007D6A98" w:rsidRPr="00B14E29">
        <w:rPr>
          <w:lang w:val="en-US"/>
        </w:rPr>
        <w:t>99</w:t>
      </w:r>
      <w:r w:rsidR="00AB2385" w:rsidRPr="00B14E29">
        <w:rPr>
          <w:lang w:val="en-US"/>
        </w:rPr>
        <w:t xml:space="preserve"> of protein Ig kappa chain C region </w:t>
      </w:r>
      <w:r w:rsidR="007D6A98">
        <w:rPr>
          <w:lang w:val="en-US"/>
        </w:rPr>
        <w:t>and</w:t>
      </w:r>
      <w:r w:rsidR="009563B1" w:rsidRPr="00B14E29">
        <w:rPr>
          <w:lang w:val="en-US"/>
        </w:rPr>
        <w:t xml:space="preserve"> FPI (</w:t>
      </w:r>
      <w:r w:rsidR="009563B1" w:rsidRPr="00B14E29">
        <w:rPr>
          <w:i/>
          <w:lang w:val="en-US"/>
        </w:rPr>
        <w:t>r</w:t>
      </w:r>
      <w:r w:rsidR="009563B1" w:rsidRPr="00B14E29">
        <w:rPr>
          <w:i/>
          <w:vertAlign w:val="subscript"/>
          <w:lang w:val="en-US"/>
        </w:rPr>
        <w:t>S</w:t>
      </w:r>
      <w:r w:rsidR="009563B1" w:rsidRPr="00B14E29">
        <w:rPr>
          <w:lang w:val="en-US"/>
        </w:rPr>
        <w:t xml:space="preserve"> = 0.63, 0.70, </w:t>
      </w:r>
      <w:r w:rsidR="00DD33C6">
        <w:rPr>
          <w:lang w:val="en-US"/>
        </w:rPr>
        <w:t xml:space="preserve">and </w:t>
      </w:r>
      <w:r w:rsidR="009563B1" w:rsidRPr="00B14E29">
        <w:rPr>
          <w:lang w:val="en-US"/>
        </w:rPr>
        <w:t>0.39</w:t>
      </w:r>
      <w:r w:rsidR="00DD33C6">
        <w:rPr>
          <w:lang w:val="en-US"/>
        </w:rPr>
        <w:t>, respectively</w:t>
      </w:r>
      <w:r w:rsidR="009563B1" w:rsidRPr="00B14E29">
        <w:rPr>
          <w:lang w:val="en-US"/>
        </w:rPr>
        <w:t>; P &lt; 0.05)</w:t>
      </w:r>
      <w:r w:rsidR="007D6A98">
        <w:rPr>
          <w:lang w:val="en-US"/>
        </w:rPr>
        <w:t xml:space="preserve">, </w:t>
      </w:r>
      <w:r w:rsidR="009563B1" w:rsidRPr="00B14E29">
        <w:rPr>
          <w:lang w:val="en-US"/>
        </w:rPr>
        <w:t>and HOMA-IR (</w:t>
      </w:r>
      <w:r w:rsidR="009563B1" w:rsidRPr="00B14E29">
        <w:rPr>
          <w:i/>
          <w:lang w:val="en-US"/>
        </w:rPr>
        <w:t>r</w:t>
      </w:r>
      <w:r w:rsidR="009563B1" w:rsidRPr="00B14E29">
        <w:rPr>
          <w:i/>
          <w:vertAlign w:val="subscript"/>
          <w:lang w:val="en-US"/>
        </w:rPr>
        <w:t>S</w:t>
      </w:r>
      <w:r w:rsidR="009563B1" w:rsidRPr="00B14E29">
        <w:rPr>
          <w:lang w:val="en-US"/>
        </w:rPr>
        <w:t xml:space="preserve"> = 0.59, 0.67, </w:t>
      </w:r>
      <w:r w:rsidR="00DD33C6">
        <w:rPr>
          <w:lang w:val="en-US"/>
        </w:rPr>
        <w:t xml:space="preserve">and </w:t>
      </w:r>
      <w:r w:rsidR="009563B1" w:rsidRPr="00B14E29">
        <w:rPr>
          <w:lang w:val="en-US"/>
        </w:rPr>
        <w:t>0.40</w:t>
      </w:r>
      <w:r w:rsidR="00DD33C6">
        <w:rPr>
          <w:lang w:val="en-US"/>
        </w:rPr>
        <w:t xml:space="preserve">, </w:t>
      </w:r>
      <w:r w:rsidR="007D6A98">
        <w:rPr>
          <w:lang w:val="en-US"/>
        </w:rPr>
        <w:t>respectively</w:t>
      </w:r>
      <w:r w:rsidR="00DD33C6">
        <w:rPr>
          <w:lang w:val="en-US"/>
        </w:rPr>
        <w:t xml:space="preserve">, </w:t>
      </w:r>
      <w:r w:rsidR="009563B1" w:rsidRPr="00B14E29">
        <w:rPr>
          <w:lang w:val="en-US"/>
        </w:rPr>
        <w:t>; P &lt; 0.</w:t>
      </w:r>
      <w:r w:rsidR="00BD2F2D" w:rsidRPr="00B14E29">
        <w:rPr>
          <w:lang w:val="en-US"/>
        </w:rPr>
        <w:t xml:space="preserve">05). </w:t>
      </w:r>
      <w:r w:rsidR="00724AD0">
        <w:rPr>
          <w:lang w:val="en-US"/>
        </w:rPr>
        <w:t>M</w:t>
      </w:r>
      <w:r w:rsidR="00724AD0" w:rsidRPr="00B14E29">
        <w:rPr>
          <w:lang w:val="en-US"/>
        </w:rPr>
        <w:t>oderate correlation</w:t>
      </w:r>
      <w:r w:rsidR="00724AD0">
        <w:rPr>
          <w:lang w:val="en-US"/>
        </w:rPr>
        <w:t xml:space="preserve">s were also observed for </w:t>
      </w:r>
      <w:r w:rsidR="00724AD0" w:rsidRPr="00B14E29">
        <w:rPr>
          <w:lang w:val="en-US"/>
        </w:rPr>
        <w:t>HbA</w:t>
      </w:r>
      <w:r w:rsidR="00724AD0" w:rsidRPr="00B14E29">
        <w:rPr>
          <w:vertAlign w:val="subscript"/>
          <w:lang w:val="en-US"/>
        </w:rPr>
        <w:t>1c</w:t>
      </w:r>
      <w:r w:rsidR="00724AD0" w:rsidRPr="00B14E29">
        <w:rPr>
          <w:lang w:val="en-US"/>
        </w:rPr>
        <w:t xml:space="preserve"> </w:t>
      </w:r>
      <w:r w:rsidR="00724AD0">
        <w:rPr>
          <w:lang w:val="en-US"/>
        </w:rPr>
        <w:t>with</w:t>
      </w:r>
      <w:r w:rsidR="004D3069" w:rsidRPr="00B14E29">
        <w:rPr>
          <w:lang w:val="en-US"/>
        </w:rPr>
        <w:t xml:space="preserve"> total cholesterol</w:t>
      </w:r>
      <w:r w:rsidR="00334A38" w:rsidRPr="00B14E29">
        <w:rPr>
          <w:lang w:val="en-US"/>
        </w:rPr>
        <w:t xml:space="preserve"> (</w:t>
      </w:r>
      <w:r w:rsidR="00334A38" w:rsidRPr="00B14E29">
        <w:rPr>
          <w:i/>
          <w:lang w:val="en-US"/>
        </w:rPr>
        <w:t>r</w:t>
      </w:r>
      <w:r w:rsidR="00334A38" w:rsidRPr="00B14E29">
        <w:rPr>
          <w:i/>
          <w:vertAlign w:val="subscript"/>
          <w:lang w:val="en-US"/>
        </w:rPr>
        <w:t>S</w:t>
      </w:r>
      <w:r w:rsidR="00334A38" w:rsidRPr="00724AD0">
        <w:rPr>
          <w:lang w:val="en-US"/>
        </w:rPr>
        <w:t xml:space="preserve"> </w:t>
      </w:r>
      <w:r w:rsidR="00334A38" w:rsidRPr="00B14E29">
        <w:rPr>
          <w:lang w:val="en-US"/>
        </w:rPr>
        <w:t>= -0.46, P =0.04)</w:t>
      </w:r>
      <w:r w:rsidR="00724AD0">
        <w:rPr>
          <w:lang w:val="en-US"/>
        </w:rPr>
        <w:t>,</w:t>
      </w:r>
      <w:r w:rsidR="004D3069" w:rsidRPr="00B14E29">
        <w:rPr>
          <w:lang w:val="en-US"/>
        </w:rPr>
        <w:t xml:space="preserve"> HDL-cholesterol </w:t>
      </w:r>
      <w:r w:rsidR="00334A38" w:rsidRPr="00B14E29">
        <w:rPr>
          <w:lang w:val="en-US"/>
        </w:rPr>
        <w:t>(</w:t>
      </w:r>
      <w:r w:rsidR="00334A38" w:rsidRPr="00B14E29">
        <w:rPr>
          <w:i/>
          <w:lang w:val="en-US"/>
        </w:rPr>
        <w:t>r</w:t>
      </w:r>
      <w:r w:rsidR="00334A38" w:rsidRPr="00B14E29">
        <w:rPr>
          <w:i/>
          <w:vertAlign w:val="subscript"/>
          <w:lang w:val="en-US"/>
        </w:rPr>
        <w:t xml:space="preserve">S </w:t>
      </w:r>
      <w:r w:rsidR="00334A38" w:rsidRPr="00B14E29">
        <w:rPr>
          <w:lang w:val="en-US"/>
        </w:rPr>
        <w:t>= -0.56, P = 0.01)</w:t>
      </w:r>
      <w:r w:rsidR="00724AD0">
        <w:rPr>
          <w:lang w:val="en-US"/>
        </w:rPr>
        <w:t>, and</w:t>
      </w:r>
      <w:r w:rsidR="004D3069" w:rsidRPr="00B14E29">
        <w:rPr>
          <w:lang w:val="en-US"/>
        </w:rPr>
        <w:t xml:space="preserve"> OGTT </w:t>
      </w:r>
      <w:r w:rsidR="00334A38" w:rsidRPr="00B14E29">
        <w:rPr>
          <w:lang w:val="en-US"/>
        </w:rPr>
        <w:t>(</w:t>
      </w:r>
      <w:r w:rsidR="00334A38" w:rsidRPr="00B14E29">
        <w:rPr>
          <w:i/>
          <w:lang w:val="en-US"/>
        </w:rPr>
        <w:t>r</w:t>
      </w:r>
      <w:r w:rsidR="00334A38" w:rsidRPr="00B14E29">
        <w:rPr>
          <w:i/>
          <w:vertAlign w:val="subscript"/>
          <w:lang w:val="en-US"/>
        </w:rPr>
        <w:t xml:space="preserve">S </w:t>
      </w:r>
      <w:r w:rsidR="00334A38" w:rsidRPr="00B14E29">
        <w:rPr>
          <w:lang w:val="en-US"/>
        </w:rPr>
        <w:t>= 0.37, P = 0.1)</w:t>
      </w:r>
      <w:r w:rsidR="004D3069" w:rsidRPr="00B14E29">
        <w:rPr>
          <w:lang w:val="en-US"/>
        </w:rPr>
        <w:t xml:space="preserve">. </w:t>
      </w:r>
      <w:r w:rsidR="00334A38" w:rsidRPr="00B14E29">
        <w:rPr>
          <w:lang w:val="en-US"/>
        </w:rPr>
        <w:t xml:space="preserve">Additionally, the levels </w:t>
      </w:r>
      <w:r w:rsidR="004D3069" w:rsidRPr="00B14E29">
        <w:rPr>
          <w:lang w:val="en-US"/>
        </w:rPr>
        <w:t xml:space="preserve">of HDL-cholesterol </w:t>
      </w:r>
      <w:r w:rsidR="00724AD0">
        <w:rPr>
          <w:lang w:val="en-US"/>
        </w:rPr>
        <w:t xml:space="preserve">and </w:t>
      </w:r>
      <w:r w:rsidR="00724AD0" w:rsidRPr="00B14E29">
        <w:rPr>
          <w:lang w:val="en-US"/>
        </w:rPr>
        <w:t xml:space="preserve">C-peptide </w:t>
      </w:r>
      <w:r w:rsidR="00334A38" w:rsidRPr="00B14E29">
        <w:rPr>
          <w:lang w:val="en-US"/>
        </w:rPr>
        <w:t xml:space="preserve">moderately </w:t>
      </w:r>
      <w:r w:rsidR="00334A38" w:rsidRPr="00B14E29">
        <w:rPr>
          <w:lang w:val="en-US"/>
        </w:rPr>
        <w:lastRenderedPageBreak/>
        <w:t>correlated (</w:t>
      </w:r>
      <w:r w:rsidR="00334A38" w:rsidRPr="00B14E29">
        <w:rPr>
          <w:i/>
          <w:lang w:val="en-US"/>
        </w:rPr>
        <w:t>r</w:t>
      </w:r>
      <w:r w:rsidR="00334A38" w:rsidRPr="00B14E29">
        <w:rPr>
          <w:i/>
          <w:vertAlign w:val="subscript"/>
          <w:lang w:val="en-US"/>
        </w:rPr>
        <w:t xml:space="preserve">S </w:t>
      </w:r>
      <w:r w:rsidR="00334A38" w:rsidRPr="00B14E29">
        <w:rPr>
          <w:lang w:val="en-US"/>
        </w:rPr>
        <w:t>= -0.37, P = 0.05).</w:t>
      </w:r>
      <w:r w:rsidR="00724AD0">
        <w:rPr>
          <w:lang w:val="en-US"/>
        </w:rPr>
        <w:t xml:space="preserve"> A</w:t>
      </w:r>
      <w:r w:rsidR="00385BB3" w:rsidRPr="00B14E29">
        <w:rPr>
          <w:lang w:val="en-US"/>
        </w:rPr>
        <w:t xml:space="preserve"> cluster analysis of prediabetic plasma samples consider</w:t>
      </w:r>
      <w:r w:rsidR="00724AD0">
        <w:rPr>
          <w:lang w:val="en-US"/>
        </w:rPr>
        <w:t xml:space="preserve">ing all </w:t>
      </w:r>
      <w:r w:rsidR="00385BB3" w:rsidRPr="00B14E29">
        <w:rPr>
          <w:lang w:val="en-US"/>
        </w:rPr>
        <w:t>glycation sites</w:t>
      </w:r>
      <w:r w:rsidR="00724AD0">
        <w:rPr>
          <w:lang w:val="en-US"/>
        </w:rPr>
        <w:t xml:space="preserve"> and a</w:t>
      </w:r>
      <w:r w:rsidR="00385BB3" w:rsidRPr="00B14E29">
        <w:rPr>
          <w:lang w:val="en-US"/>
        </w:rPr>
        <w:t xml:space="preserve"> cluster stability test </w:t>
      </w:r>
      <w:r w:rsidR="00724AD0">
        <w:rPr>
          <w:lang w:val="en-US"/>
        </w:rPr>
        <w:t>provided</w:t>
      </w:r>
      <w:r w:rsidR="00385BB3" w:rsidRPr="00B14E29">
        <w:rPr>
          <w:lang w:val="en-US"/>
        </w:rPr>
        <w:t xml:space="preserve"> an optimal cluster number of three</w:t>
      </w:r>
      <w:r w:rsidR="00FF4C06" w:rsidRPr="00B14E29">
        <w:rPr>
          <w:lang w:val="en-US"/>
        </w:rPr>
        <w:t xml:space="preserve"> (</w:t>
      </w:r>
      <w:r w:rsidR="00724AD0">
        <w:rPr>
          <w:lang w:val="en-US"/>
        </w:rPr>
        <w:t xml:space="preserve">Supplement, </w:t>
      </w:r>
      <w:r w:rsidR="00FF4C06" w:rsidRPr="00B14E29">
        <w:rPr>
          <w:lang w:val="en-US"/>
        </w:rPr>
        <w:t>Figure S</w:t>
      </w:r>
      <w:r w:rsidR="00710A92" w:rsidRPr="00B14E29">
        <w:rPr>
          <w:lang w:val="en-US"/>
        </w:rPr>
        <w:t>1</w:t>
      </w:r>
      <w:r w:rsidR="00FF4C06" w:rsidRPr="00B14E29">
        <w:rPr>
          <w:lang w:val="en-US"/>
        </w:rPr>
        <w:t>)</w:t>
      </w:r>
      <w:r w:rsidR="00385BB3" w:rsidRPr="00B14E29">
        <w:rPr>
          <w:lang w:val="en-US"/>
        </w:rPr>
        <w:t xml:space="preserve">. </w:t>
      </w:r>
    </w:p>
    <w:p w14:paraId="20E135A9" w14:textId="04536587" w:rsidR="003E28B3" w:rsidRPr="00B14E29" w:rsidRDefault="00A733EF" w:rsidP="004F5089">
      <w:pPr>
        <w:spacing w:line="480" w:lineRule="auto"/>
        <w:jc w:val="both"/>
        <w:rPr>
          <w:lang w:val="en-US"/>
        </w:rPr>
      </w:pPr>
      <w:r>
        <w:rPr>
          <w:lang w:val="en-US"/>
        </w:rPr>
        <w:t xml:space="preserve">The </w:t>
      </w:r>
      <w:r w:rsidRPr="00B14E29">
        <w:rPr>
          <w:lang w:val="en-US"/>
        </w:rPr>
        <w:t xml:space="preserve">recently </w:t>
      </w:r>
      <w:r>
        <w:rPr>
          <w:lang w:val="en-US"/>
        </w:rPr>
        <w:t xml:space="preserve">reported </w:t>
      </w:r>
      <w:r w:rsidR="00922906" w:rsidRPr="00B14E29">
        <w:rPr>
          <w:lang w:val="en-US"/>
        </w:rPr>
        <w:t>cut-offs</w:t>
      </w:r>
      <w:r w:rsidRPr="00A733EF">
        <w:rPr>
          <w:lang w:val="en-US"/>
        </w:rPr>
        <w:t xml:space="preserve"> </w:t>
      </w:r>
      <w:r w:rsidRPr="00B14E29">
        <w:rPr>
          <w:lang w:val="en-US"/>
        </w:rPr>
        <w:t>to classify newly diagnosed diabetic patients and control subjects</w:t>
      </w:r>
      <w:r w:rsidR="00922906" w:rsidRPr="00B14E29">
        <w:rPr>
          <w:lang w:val="en-US"/>
        </w:rPr>
        <w:t xml:space="preserve"> </w:t>
      </w:r>
      <w:r w:rsidR="000C4CB8">
        <w:rPr>
          <w:lang w:val="en-US"/>
        </w:rPr>
        <w:fldChar w:fldCharType="begin"/>
      </w:r>
      <w:r w:rsidR="000F1A73">
        <w:rPr>
          <w:lang w:val="en-US"/>
        </w:rPr>
        <w:instrText xml:space="preserve"> ADDIN EN.CITE &lt;EndNote&gt;&lt;Cite&gt;&lt;Author&gt;Spiller&lt;/Author&gt;&lt;Year&gt;2017&lt;/Year&gt;&lt;RecNum&gt;1406&lt;/RecNum&gt;&lt;DisplayText&gt;(57)&lt;/DisplayText&gt;&lt;record&gt;&lt;rec-number&gt;1406&lt;/rec-number&gt;&lt;foreign-keys&gt;&lt;key app="EN" db-id="a0rvdv5acv5wzre5aw2ves5bss2pr9w22w5x" timestamp="1493225654"&gt;1406&lt;/key&gt;&lt;/foreign-keys&gt;&lt;ref-type name="Journal Article"&gt;17&lt;/ref-type&gt;&lt;contributors&gt;&lt;authors&gt;&lt;author&gt;Spiller, Sandro&lt;/author&gt;&lt;author&gt;Li, Yichao&lt;/author&gt;&lt;author&gt;Blüher, Matthias&lt;/author&gt;&lt;author&gt;Welch, Lonnie&lt;/author&gt;&lt;author&gt;Hoffmann, Ralf&lt;/author&gt;&lt;/authors&gt;&lt;/contributors&gt;&lt;titles&gt;&lt;title&gt;Glycated lysine-141 in haptoglobin improves the diagnostic accuracy for type 2 diabetes mellitus in combination with glycated hemoglobin HbA(1c) and fasting plasma glucose&lt;/title&gt;&lt;secondary-title&gt;Clinical Proteomics&lt;/secondary-title&gt;&lt;/titles&gt;&lt;periodical&gt;&lt;full-title&gt;Clinical Proteomics&lt;/full-title&gt;&lt;abbr-1&gt;Clin Proteom&lt;/abbr-1&gt;&lt;/periodical&gt;&lt;pages&gt;10&lt;/pages&gt;&lt;volume&gt;14&lt;/volume&gt;&lt;dates&gt;&lt;year&gt;2017&lt;/year&gt;&lt;pub-dates&gt;&lt;date&gt;03/28&amp;#xD;11/05/received&amp;#xD;03/18/accepted&lt;/date&gt;&lt;/pub-dates&gt;&lt;/dates&gt;&lt;pub-location&gt;London&lt;/pub-location&gt;&lt;publisher&gt;BioMed Central&lt;/publisher&gt;&lt;isbn&gt;1542-6416&amp;#xD;1559-0275&lt;/isbn&gt;&lt;accession-num&gt;PMC5370432&lt;/accession-num&gt;&lt;urls&gt;&lt;related-urls&gt;&lt;url&gt;http://www.ncbi.nlm.nih.gov/pmc/articles/PMC5370432/&lt;/url&gt;&lt;/related-urls&gt;&lt;/urls&gt;&lt;electronic-resource-num&gt;10.1186/s12014-017-9145-1&lt;/electronic-resource-num&gt;&lt;remote-database-name&gt;PMC&lt;/remote-database-name&gt;&lt;/record&gt;&lt;/Cite&gt;&lt;/EndNote&gt;</w:instrText>
      </w:r>
      <w:r w:rsidR="000C4CB8">
        <w:rPr>
          <w:lang w:val="en-US"/>
        </w:rPr>
        <w:fldChar w:fldCharType="separate"/>
      </w:r>
      <w:r w:rsidR="000F1A73">
        <w:rPr>
          <w:noProof/>
          <w:lang w:val="en-US"/>
        </w:rPr>
        <w:t>(57)</w:t>
      </w:r>
      <w:r w:rsidR="000C4CB8">
        <w:rPr>
          <w:lang w:val="en-US"/>
        </w:rPr>
        <w:fldChar w:fldCharType="end"/>
      </w:r>
      <w:r w:rsidR="002D63E1">
        <w:rPr>
          <w:lang w:val="en-US"/>
        </w:rPr>
        <w:t xml:space="preserve"> </w:t>
      </w:r>
      <w:r>
        <w:rPr>
          <w:lang w:val="en-US"/>
        </w:rPr>
        <w:t xml:space="preserve">allowed </w:t>
      </w:r>
      <w:r w:rsidR="006A4F40" w:rsidRPr="00B14E29">
        <w:rPr>
          <w:lang w:val="en-US"/>
        </w:rPr>
        <w:t>subgroup</w:t>
      </w:r>
      <w:r>
        <w:rPr>
          <w:lang w:val="en-US"/>
        </w:rPr>
        <w:t>ing</w:t>
      </w:r>
      <w:r w:rsidR="006A4F40" w:rsidRPr="00B14E29">
        <w:rPr>
          <w:lang w:val="en-US"/>
        </w:rPr>
        <w:t xml:space="preserve"> </w:t>
      </w:r>
      <w:r w:rsidR="00916EF3" w:rsidRPr="00B14E29">
        <w:rPr>
          <w:lang w:val="en-US"/>
        </w:rPr>
        <w:t xml:space="preserve">prediabetic </w:t>
      </w:r>
      <w:r>
        <w:rPr>
          <w:lang w:val="en-US"/>
        </w:rPr>
        <w:t>m</w:t>
      </w:r>
      <w:r w:rsidR="00294EAB">
        <w:rPr>
          <w:lang w:val="en-US"/>
        </w:rPr>
        <w:t>en</w:t>
      </w:r>
      <w:r w:rsidR="00916EF3" w:rsidRPr="00B14E29">
        <w:rPr>
          <w:lang w:val="en-US"/>
        </w:rPr>
        <w:t xml:space="preserve"> </w:t>
      </w:r>
      <w:r w:rsidR="00BA4386" w:rsidRPr="00B14E29">
        <w:rPr>
          <w:lang w:val="en-US"/>
        </w:rPr>
        <w:t>(</w:t>
      </w:r>
      <w:r w:rsidR="00BD2F2D" w:rsidRPr="00B14E29">
        <w:rPr>
          <w:lang w:val="en-US"/>
        </w:rPr>
        <w:t xml:space="preserve">Supplement, </w:t>
      </w:r>
      <w:r w:rsidR="00BA4386" w:rsidRPr="00B14E29">
        <w:rPr>
          <w:lang w:val="en-US"/>
        </w:rPr>
        <w:t xml:space="preserve">Table </w:t>
      </w:r>
      <w:r w:rsidR="00EE0CAE" w:rsidRPr="00B14E29">
        <w:rPr>
          <w:lang w:val="en-US"/>
        </w:rPr>
        <w:t>S</w:t>
      </w:r>
      <w:r w:rsidR="00121C1E" w:rsidRPr="00B14E29">
        <w:rPr>
          <w:lang w:val="en-US"/>
        </w:rPr>
        <w:t>1</w:t>
      </w:r>
      <w:r w:rsidR="00D3560A">
        <w:rPr>
          <w:lang w:val="en-US"/>
        </w:rPr>
        <w:t>3</w:t>
      </w:r>
      <w:r w:rsidR="00BA4386" w:rsidRPr="00B14E29">
        <w:rPr>
          <w:lang w:val="en-US"/>
        </w:rPr>
        <w:t>)</w:t>
      </w:r>
      <w:r>
        <w:rPr>
          <w:lang w:val="en-US"/>
        </w:rPr>
        <w:t xml:space="preserve"> by counting</w:t>
      </w:r>
      <w:r w:rsidR="00916EF3" w:rsidRPr="00B14E29">
        <w:rPr>
          <w:lang w:val="en-US"/>
        </w:rPr>
        <w:t xml:space="preserve"> how often each subject was above the cut-off value</w:t>
      </w:r>
      <w:r>
        <w:rPr>
          <w:lang w:val="en-US"/>
        </w:rPr>
        <w:t>s</w:t>
      </w:r>
      <w:r w:rsidR="00916EF3" w:rsidRPr="00B14E29">
        <w:rPr>
          <w:lang w:val="en-US"/>
        </w:rPr>
        <w:t xml:space="preserve"> </w:t>
      </w:r>
      <w:r>
        <w:rPr>
          <w:lang w:val="en-US"/>
        </w:rPr>
        <w:t>of all</w:t>
      </w:r>
      <w:r w:rsidR="00916EF3" w:rsidRPr="00B14E29">
        <w:rPr>
          <w:lang w:val="en-US"/>
        </w:rPr>
        <w:t xml:space="preserve"> </w:t>
      </w:r>
      <w:r>
        <w:rPr>
          <w:lang w:val="en-US"/>
        </w:rPr>
        <w:t xml:space="preserve">glycated </w:t>
      </w:r>
      <w:r w:rsidR="00916EF3" w:rsidRPr="00B14E29">
        <w:rPr>
          <w:lang w:val="en-US"/>
        </w:rPr>
        <w:t>peptide</w:t>
      </w:r>
      <w:r w:rsidR="00BA4386" w:rsidRPr="00B14E29">
        <w:rPr>
          <w:lang w:val="en-US"/>
        </w:rPr>
        <w:t xml:space="preserve"> (</w:t>
      </w:r>
      <w:r w:rsidR="00BD2F2D" w:rsidRPr="00B14E29">
        <w:rPr>
          <w:lang w:val="en-US"/>
        </w:rPr>
        <w:t xml:space="preserve">Supplement, </w:t>
      </w:r>
      <w:r w:rsidR="00BA4386" w:rsidRPr="00B14E29">
        <w:rPr>
          <w:lang w:val="en-US"/>
        </w:rPr>
        <w:t xml:space="preserve">Table </w:t>
      </w:r>
      <w:r w:rsidR="00EE0CAE" w:rsidRPr="00B14E29">
        <w:rPr>
          <w:lang w:val="en-US"/>
        </w:rPr>
        <w:t>S</w:t>
      </w:r>
      <w:r w:rsidR="00121C1E" w:rsidRPr="00B14E29">
        <w:rPr>
          <w:lang w:val="en-US"/>
        </w:rPr>
        <w:t>1</w:t>
      </w:r>
      <w:r w:rsidR="00D3560A">
        <w:rPr>
          <w:lang w:val="en-US"/>
        </w:rPr>
        <w:t>4</w:t>
      </w:r>
      <w:r w:rsidR="00BA4386" w:rsidRPr="00B14E29">
        <w:rPr>
          <w:lang w:val="en-US"/>
        </w:rPr>
        <w:t>)</w:t>
      </w:r>
      <w:r w:rsidR="00916EF3" w:rsidRPr="00B14E29">
        <w:rPr>
          <w:lang w:val="en-US"/>
        </w:rPr>
        <w:t xml:space="preserve">. </w:t>
      </w:r>
      <w:r w:rsidR="00A11094">
        <w:rPr>
          <w:lang w:val="en-US"/>
        </w:rPr>
        <w:t>Intriguingly</w:t>
      </w:r>
      <w:r w:rsidR="00A52889" w:rsidRPr="00B14E29">
        <w:rPr>
          <w:lang w:val="en-US"/>
        </w:rPr>
        <w:t xml:space="preserve">, </w:t>
      </w:r>
      <w:r w:rsidR="00421E74" w:rsidRPr="00B14E29">
        <w:rPr>
          <w:lang w:val="en-US"/>
        </w:rPr>
        <w:t>three clusters</w:t>
      </w:r>
      <w:r w:rsidRPr="00A733EF">
        <w:rPr>
          <w:lang w:val="en-US"/>
        </w:rPr>
        <w:t xml:space="preserve"> </w:t>
      </w:r>
      <w:r>
        <w:rPr>
          <w:lang w:val="en-US"/>
        </w:rPr>
        <w:t>could be distinguished</w:t>
      </w:r>
      <w:r w:rsidRPr="00B14E29">
        <w:rPr>
          <w:lang w:val="en-US"/>
        </w:rPr>
        <w:t xml:space="preserve"> </w:t>
      </w:r>
      <w:r>
        <w:rPr>
          <w:lang w:val="en-US"/>
        </w:rPr>
        <w:t xml:space="preserve">again, i.e., </w:t>
      </w:r>
      <w:r w:rsidRPr="00B14E29">
        <w:rPr>
          <w:lang w:val="en-US"/>
        </w:rPr>
        <w:t xml:space="preserve">18-24 counts </w:t>
      </w:r>
      <w:r>
        <w:rPr>
          <w:lang w:val="en-US"/>
        </w:rPr>
        <w:t xml:space="preserve">in </w:t>
      </w:r>
      <w:r w:rsidR="00FF4C06" w:rsidRPr="00B14E29">
        <w:rPr>
          <w:lang w:val="en-US"/>
        </w:rPr>
        <w:t>(</w:t>
      </w:r>
      <w:r w:rsidR="00D1582A" w:rsidRPr="00B14E29">
        <w:rPr>
          <w:lang w:val="en-US"/>
        </w:rPr>
        <w:t>cluster 1</w:t>
      </w:r>
      <w:r>
        <w:rPr>
          <w:lang w:val="en-US"/>
        </w:rPr>
        <w:t xml:space="preserve"> (</w:t>
      </w:r>
      <w:r w:rsidR="008C5B92" w:rsidRPr="00B14E29">
        <w:rPr>
          <w:lang w:val="en-US"/>
        </w:rPr>
        <w:t>“</w:t>
      </w:r>
      <w:r w:rsidR="0093360E" w:rsidRPr="00B14E29">
        <w:rPr>
          <w:lang w:val="en-US"/>
        </w:rPr>
        <w:t>highly-remarkable</w:t>
      </w:r>
      <w:r w:rsidR="008C5B92" w:rsidRPr="00B14E29">
        <w:rPr>
          <w:lang w:val="en-US"/>
        </w:rPr>
        <w:t>”</w:t>
      </w:r>
      <w:r>
        <w:rPr>
          <w:lang w:val="en-US"/>
        </w:rPr>
        <w:t>)</w:t>
      </w:r>
      <w:r w:rsidR="00D1582A" w:rsidRPr="00B14E29">
        <w:rPr>
          <w:lang w:val="en-US"/>
        </w:rPr>
        <w:t>, 6-12 counts</w:t>
      </w:r>
      <w:r w:rsidR="0093360E" w:rsidRPr="00B14E29">
        <w:rPr>
          <w:lang w:val="en-US"/>
        </w:rPr>
        <w:t xml:space="preserve"> </w:t>
      </w:r>
      <w:r>
        <w:rPr>
          <w:lang w:val="en-US"/>
        </w:rPr>
        <w:t xml:space="preserve">in </w:t>
      </w:r>
      <w:r w:rsidRPr="00B14E29">
        <w:rPr>
          <w:lang w:val="en-US"/>
        </w:rPr>
        <w:t>cluster 2</w:t>
      </w:r>
      <w:r>
        <w:rPr>
          <w:lang w:val="en-US"/>
        </w:rPr>
        <w:t xml:space="preserve"> (</w:t>
      </w:r>
      <w:r w:rsidR="008C5B92" w:rsidRPr="00B14E29">
        <w:rPr>
          <w:lang w:val="en-US"/>
        </w:rPr>
        <w:t>“</w:t>
      </w:r>
      <w:r w:rsidR="0093360E" w:rsidRPr="00B14E29">
        <w:rPr>
          <w:lang w:val="en-US"/>
        </w:rPr>
        <w:t>remarkable</w:t>
      </w:r>
      <w:r w:rsidR="008C5B92" w:rsidRPr="00B14E29">
        <w:rPr>
          <w:lang w:val="en-US"/>
        </w:rPr>
        <w:t>”</w:t>
      </w:r>
      <w:r>
        <w:rPr>
          <w:lang w:val="en-US"/>
        </w:rPr>
        <w:t>), and up to 3 counts in</w:t>
      </w:r>
      <w:r w:rsidR="00D1582A" w:rsidRPr="00B14E29">
        <w:rPr>
          <w:lang w:val="en-US"/>
        </w:rPr>
        <w:t xml:space="preserve"> cluster 3</w:t>
      </w:r>
      <w:r w:rsidR="0093360E" w:rsidRPr="00B14E29">
        <w:rPr>
          <w:lang w:val="en-US"/>
        </w:rPr>
        <w:t xml:space="preserve"> </w:t>
      </w:r>
      <w:r>
        <w:rPr>
          <w:lang w:val="en-US"/>
        </w:rPr>
        <w:t>(</w:t>
      </w:r>
      <w:r w:rsidR="008C5B92" w:rsidRPr="00B14E29">
        <w:rPr>
          <w:lang w:val="en-US"/>
        </w:rPr>
        <w:t>“</w:t>
      </w:r>
      <w:r w:rsidR="0093360E" w:rsidRPr="00B14E29">
        <w:rPr>
          <w:lang w:val="en-US"/>
        </w:rPr>
        <w:t>unremarkable</w:t>
      </w:r>
      <w:r w:rsidR="008C5B92" w:rsidRPr="00B14E29">
        <w:rPr>
          <w:lang w:val="en-US"/>
        </w:rPr>
        <w:t>”</w:t>
      </w:r>
      <w:r w:rsidR="00FF4C06" w:rsidRPr="00B14E29">
        <w:rPr>
          <w:lang w:val="en-US"/>
        </w:rPr>
        <w:t>)</w:t>
      </w:r>
      <w:r w:rsidR="00421E74" w:rsidRPr="00B14E29">
        <w:rPr>
          <w:lang w:val="en-US"/>
        </w:rPr>
        <w:t>. The clusters and the</w:t>
      </w:r>
      <w:r>
        <w:rPr>
          <w:lang w:val="en-US"/>
        </w:rPr>
        <w:t xml:space="preserve"> respective </w:t>
      </w:r>
      <w:r w:rsidR="00421E74" w:rsidRPr="00B14E29">
        <w:rPr>
          <w:lang w:val="en-US"/>
        </w:rPr>
        <w:t xml:space="preserve">members </w:t>
      </w:r>
      <w:r>
        <w:rPr>
          <w:lang w:val="en-US"/>
        </w:rPr>
        <w:t>we</w:t>
      </w:r>
      <w:r w:rsidR="00421E74" w:rsidRPr="00B14E29">
        <w:rPr>
          <w:lang w:val="en-US"/>
        </w:rPr>
        <w:t xml:space="preserve">re in agreement with the </w:t>
      </w:r>
      <w:r w:rsidRPr="00B14E29">
        <w:rPr>
          <w:lang w:val="en-US"/>
        </w:rPr>
        <w:t>above-mentioned</w:t>
      </w:r>
      <w:r w:rsidR="00323D27" w:rsidRPr="00B14E29">
        <w:rPr>
          <w:lang w:val="en-US"/>
        </w:rPr>
        <w:t xml:space="preserve"> </w:t>
      </w:r>
      <w:r w:rsidR="00421E74" w:rsidRPr="00B14E29">
        <w:rPr>
          <w:lang w:val="en-US"/>
        </w:rPr>
        <w:t>cluster analysis (</w:t>
      </w:r>
      <w:r w:rsidR="00BD2F2D" w:rsidRPr="00B14E29">
        <w:rPr>
          <w:lang w:val="en-US"/>
        </w:rPr>
        <w:t xml:space="preserve">Supplement, </w:t>
      </w:r>
      <w:r w:rsidR="00421E74" w:rsidRPr="00B14E29">
        <w:rPr>
          <w:lang w:val="en-US"/>
        </w:rPr>
        <w:t xml:space="preserve">Table </w:t>
      </w:r>
      <w:r w:rsidR="00EE0CAE" w:rsidRPr="00B14E29">
        <w:rPr>
          <w:lang w:val="en-US"/>
        </w:rPr>
        <w:t>S</w:t>
      </w:r>
      <w:r w:rsidR="00121C1E" w:rsidRPr="00B14E29">
        <w:rPr>
          <w:lang w:val="en-US"/>
        </w:rPr>
        <w:t>1</w:t>
      </w:r>
      <w:r w:rsidR="00D3560A">
        <w:rPr>
          <w:lang w:val="en-US"/>
        </w:rPr>
        <w:t>4</w:t>
      </w:r>
      <w:r w:rsidR="001D34AE">
        <w:rPr>
          <w:lang w:val="en-US"/>
        </w:rPr>
        <w:t xml:space="preserve"> and Figure S1</w:t>
      </w:r>
      <w:r w:rsidR="00421E74" w:rsidRPr="00B14E29">
        <w:rPr>
          <w:lang w:val="en-US"/>
        </w:rPr>
        <w:t>)</w:t>
      </w:r>
      <w:r w:rsidR="003E6FAB" w:rsidRPr="00B14E29">
        <w:rPr>
          <w:lang w:val="en-US"/>
        </w:rPr>
        <w:t>.</w:t>
      </w:r>
      <w:r w:rsidR="00421D44" w:rsidRPr="00B14E29">
        <w:rPr>
          <w:lang w:val="en-US"/>
        </w:rPr>
        <w:t xml:space="preserve"> </w:t>
      </w:r>
      <w:r w:rsidR="001D34AE" w:rsidRPr="001D34AE">
        <w:rPr>
          <w:lang w:val="en-US"/>
        </w:rPr>
        <w:t xml:space="preserve">Considering </w:t>
      </w:r>
      <w:r w:rsidR="00CA3BDB" w:rsidRPr="001D34AE">
        <w:rPr>
          <w:lang w:val="en-US"/>
        </w:rPr>
        <w:t>these three clusters</w:t>
      </w:r>
      <w:r w:rsidR="001D34AE">
        <w:rPr>
          <w:lang w:val="en-US"/>
        </w:rPr>
        <w:t>, a</w:t>
      </w:r>
      <w:r w:rsidR="00CA3BDB" w:rsidRPr="001D34AE">
        <w:rPr>
          <w:lang w:val="en-US"/>
        </w:rPr>
        <w:t xml:space="preserve"> RF-RFE method was applied to find a set of glycated peptides for maximizing the classification. </w:t>
      </w:r>
      <w:r w:rsidR="00A95C5C" w:rsidRPr="001D34AE">
        <w:rPr>
          <w:lang w:val="en-US"/>
        </w:rPr>
        <w:t>A</w:t>
      </w:r>
      <w:r w:rsidR="00CA3BDB" w:rsidRPr="001D34AE">
        <w:rPr>
          <w:lang w:val="en-US"/>
        </w:rPr>
        <w:t xml:space="preserve"> set of nine peptides </w:t>
      </w:r>
      <w:r w:rsidR="001D34AE">
        <w:rPr>
          <w:lang w:val="en-US"/>
        </w:rPr>
        <w:t xml:space="preserve">representing </w:t>
      </w:r>
      <w:r w:rsidR="00312B20" w:rsidRPr="001D34AE">
        <w:rPr>
          <w:lang w:val="en-US"/>
        </w:rPr>
        <w:t xml:space="preserve">eight glycation sites of HSA </w:t>
      </w:r>
      <w:r w:rsidR="00CA3BDB" w:rsidRPr="001D34AE">
        <w:rPr>
          <w:lang w:val="en-US"/>
        </w:rPr>
        <w:t>(</w:t>
      </w:r>
      <w:r w:rsidR="00312B20" w:rsidRPr="001D34AE">
        <w:rPr>
          <w:lang w:val="en-US"/>
        </w:rPr>
        <w:t>Lys262</w:t>
      </w:r>
      <w:r w:rsidR="00CC322D" w:rsidRPr="001D34AE">
        <w:rPr>
          <w:lang w:val="en-US"/>
        </w:rPr>
        <w:t xml:space="preserve">, </w:t>
      </w:r>
      <w:r w:rsidR="00312B20" w:rsidRPr="001D34AE">
        <w:rPr>
          <w:lang w:val="en-US"/>
        </w:rPr>
        <w:t>Lys378</w:t>
      </w:r>
      <w:r w:rsidR="00CC322D" w:rsidRPr="001D34AE">
        <w:rPr>
          <w:lang w:val="en-US"/>
        </w:rPr>
        <w:t xml:space="preserve">, </w:t>
      </w:r>
      <w:r w:rsidR="00312B20" w:rsidRPr="001D34AE">
        <w:rPr>
          <w:lang w:val="en-US"/>
        </w:rPr>
        <w:t>Lys73</w:t>
      </w:r>
      <w:r w:rsidR="00CC322D" w:rsidRPr="001D34AE">
        <w:rPr>
          <w:lang w:val="en-US"/>
        </w:rPr>
        <w:t xml:space="preserve">, </w:t>
      </w:r>
      <w:r w:rsidR="00312B20" w:rsidRPr="001D34AE">
        <w:rPr>
          <w:lang w:val="en-US"/>
        </w:rPr>
        <w:t>Lys525</w:t>
      </w:r>
      <w:r w:rsidR="00CC322D" w:rsidRPr="001D34AE">
        <w:rPr>
          <w:lang w:val="en-US"/>
        </w:rPr>
        <w:t xml:space="preserve">, </w:t>
      </w:r>
      <w:r w:rsidR="00312B20" w:rsidRPr="001D34AE">
        <w:rPr>
          <w:lang w:val="en-US"/>
        </w:rPr>
        <w:t>Lys574</w:t>
      </w:r>
      <w:r w:rsidR="00CC322D" w:rsidRPr="001D34AE">
        <w:rPr>
          <w:lang w:val="en-US"/>
        </w:rPr>
        <w:t xml:space="preserve">, </w:t>
      </w:r>
      <w:r w:rsidR="00312B20" w:rsidRPr="001D34AE">
        <w:rPr>
          <w:lang w:val="en-US"/>
        </w:rPr>
        <w:t>Lys359</w:t>
      </w:r>
      <w:r w:rsidR="00696C3C" w:rsidRPr="001D34AE">
        <w:rPr>
          <w:lang w:val="en-US"/>
        </w:rPr>
        <w:t>,</w:t>
      </w:r>
      <w:r w:rsidR="00CC322D" w:rsidRPr="001D34AE">
        <w:rPr>
          <w:lang w:val="en-US"/>
        </w:rPr>
        <w:t xml:space="preserve"> </w:t>
      </w:r>
      <w:r w:rsidR="00312B20" w:rsidRPr="001D34AE">
        <w:rPr>
          <w:lang w:val="en-US"/>
        </w:rPr>
        <w:t>Lys174</w:t>
      </w:r>
      <w:r w:rsidR="00CC322D" w:rsidRPr="001D34AE">
        <w:rPr>
          <w:lang w:val="en-US"/>
        </w:rPr>
        <w:t xml:space="preserve">, </w:t>
      </w:r>
      <w:r w:rsidR="00312B20" w:rsidRPr="001D34AE">
        <w:rPr>
          <w:lang w:val="en-US"/>
        </w:rPr>
        <w:t>Lys64</w:t>
      </w:r>
      <w:r w:rsidR="00CA3BDB" w:rsidRPr="001D34AE">
        <w:rPr>
          <w:lang w:val="en-US"/>
        </w:rPr>
        <w:t xml:space="preserve">) </w:t>
      </w:r>
      <w:r w:rsidR="00312B20" w:rsidRPr="001D34AE">
        <w:rPr>
          <w:lang w:val="en-US"/>
        </w:rPr>
        <w:t>and one of</w:t>
      </w:r>
      <w:r w:rsidR="00C8264B" w:rsidRPr="001D34AE">
        <w:rPr>
          <w:lang w:val="en-US"/>
        </w:rPr>
        <w:t xml:space="preserve"> serotransferrin (Lys683)</w:t>
      </w:r>
      <w:r w:rsidR="00312B20" w:rsidRPr="001D34AE">
        <w:rPr>
          <w:lang w:val="en-US"/>
        </w:rPr>
        <w:t xml:space="preserve"> </w:t>
      </w:r>
      <w:r w:rsidR="00CA3BDB" w:rsidRPr="001D34AE">
        <w:rPr>
          <w:lang w:val="en-US"/>
        </w:rPr>
        <w:t xml:space="preserve">was identified </w:t>
      </w:r>
      <w:r w:rsidR="001D34AE">
        <w:rPr>
          <w:lang w:val="en-US"/>
        </w:rPr>
        <w:t>providing</w:t>
      </w:r>
      <w:r w:rsidR="00CC322D" w:rsidRPr="001D34AE">
        <w:rPr>
          <w:lang w:val="en-US"/>
        </w:rPr>
        <w:t xml:space="preserve"> an</w:t>
      </w:r>
      <w:r w:rsidR="00CA3BDB" w:rsidRPr="001D34AE">
        <w:rPr>
          <w:lang w:val="en-US"/>
        </w:rPr>
        <w:t xml:space="preserve"> ACC of 95% (Supplement, Figure S2). </w:t>
      </w:r>
      <w:r w:rsidR="0099325D" w:rsidRPr="001D34AE">
        <w:rPr>
          <w:lang w:val="en-US"/>
        </w:rPr>
        <w:t>Noteworthy</w:t>
      </w:r>
      <w:r w:rsidR="00696C3C" w:rsidRPr="001D34AE">
        <w:rPr>
          <w:lang w:val="en-US"/>
        </w:rPr>
        <w:t>,</w:t>
      </w:r>
      <w:r w:rsidR="0099325D" w:rsidRPr="001D34AE">
        <w:rPr>
          <w:lang w:val="en-US"/>
        </w:rPr>
        <w:t xml:space="preserve"> </w:t>
      </w:r>
      <w:r w:rsidR="00696C3C" w:rsidRPr="001D34AE">
        <w:rPr>
          <w:lang w:val="en-US"/>
        </w:rPr>
        <w:t>Lys262 followed by Lys378</w:t>
      </w:r>
      <w:r w:rsidR="0099325D" w:rsidRPr="001D34AE">
        <w:rPr>
          <w:lang w:val="en-US"/>
        </w:rPr>
        <w:t xml:space="preserve">, </w:t>
      </w:r>
      <w:r w:rsidR="00696C3C" w:rsidRPr="001D34AE">
        <w:rPr>
          <w:lang w:val="en-US"/>
        </w:rPr>
        <w:t>Lys73</w:t>
      </w:r>
      <w:r w:rsidR="0099325D" w:rsidRPr="001D34AE">
        <w:rPr>
          <w:lang w:val="en-US"/>
        </w:rPr>
        <w:t xml:space="preserve">, </w:t>
      </w:r>
      <w:r w:rsidR="00696C3C" w:rsidRPr="001D34AE">
        <w:rPr>
          <w:lang w:val="en-US"/>
        </w:rPr>
        <w:t>and K525 of HSA contributed mos</w:t>
      </w:r>
      <w:r w:rsidR="00CD2F62" w:rsidRPr="001D34AE">
        <w:rPr>
          <w:lang w:val="en-US"/>
        </w:rPr>
        <w:t xml:space="preserve">t to </w:t>
      </w:r>
      <w:r w:rsidR="001D34AE">
        <w:rPr>
          <w:lang w:val="en-US"/>
        </w:rPr>
        <w:t xml:space="preserve">the </w:t>
      </w:r>
      <w:r w:rsidR="00CD2F62" w:rsidRPr="001D34AE">
        <w:rPr>
          <w:lang w:val="en-US"/>
        </w:rPr>
        <w:t xml:space="preserve">classification verified by </w:t>
      </w:r>
      <w:del w:id="8" w:author="Li, Yichao" w:date="2017-07-23T16:19:00Z">
        <w:r w:rsidR="00CD2F62" w:rsidRPr="001D34AE" w:rsidDel="008C5694">
          <w:rPr>
            <w:lang w:val="en-US"/>
          </w:rPr>
          <w:delText>calculated</w:delText>
        </w:r>
        <w:r w:rsidR="00696C3C" w:rsidRPr="001D34AE" w:rsidDel="008C5694">
          <w:rPr>
            <w:lang w:val="en-US"/>
          </w:rPr>
          <w:delText xml:space="preserve"> </w:delText>
        </w:r>
        <w:commentRangeStart w:id="9"/>
        <w:r w:rsidR="00696C3C" w:rsidRPr="001D34AE" w:rsidDel="008C5694">
          <w:rPr>
            <w:lang w:val="en-US"/>
          </w:rPr>
          <w:delText>square of importance value</w:delText>
        </w:r>
        <w:commentRangeEnd w:id="9"/>
        <w:r w:rsidR="00A95C5C" w:rsidRPr="001D34AE" w:rsidDel="008C5694">
          <w:rPr>
            <w:rStyle w:val="CommentReference"/>
          </w:rPr>
          <w:commentReference w:id="9"/>
        </w:r>
      </w:del>
      <w:ins w:id="10" w:author="Li, Yichao" w:date="2017-07-23T16:19:00Z">
        <w:r w:rsidR="008C5694">
          <w:rPr>
            <w:lang w:val="en-US"/>
          </w:rPr>
          <w:t>random forest feature importance</w:t>
        </w:r>
      </w:ins>
      <w:ins w:id="11" w:author="Li, Yichao" w:date="2017-07-23T16:20:00Z">
        <w:r w:rsidR="001A2BCC">
          <w:rPr>
            <w:lang w:val="en-US"/>
          </w:rPr>
          <w:t>.</w:t>
        </w:r>
      </w:ins>
      <w:ins w:id="12" w:author="Li, Yichao" w:date="2017-07-23T16:19:00Z">
        <w:r w:rsidR="008C5694">
          <w:rPr>
            <w:lang w:val="en-US"/>
          </w:rPr>
          <w:t xml:space="preserve"> </w:t>
        </w:r>
      </w:ins>
      <w:del w:id="13" w:author="Li, Yichao" w:date="2017-07-23T16:20:00Z">
        <w:r w:rsidR="00696C3C" w:rsidRPr="001D34AE" w:rsidDel="001A2BCC">
          <w:rPr>
            <w:lang w:val="en-US"/>
          </w:rPr>
          <w:delText xml:space="preserve"> </w:delText>
        </w:r>
      </w:del>
      <w:r w:rsidR="00696C3C" w:rsidRPr="001D34AE">
        <w:rPr>
          <w:lang w:val="en-US"/>
        </w:rPr>
        <w:t>(Supplement, Table S1</w:t>
      </w:r>
      <w:r w:rsidR="00D3560A" w:rsidRPr="001D34AE">
        <w:rPr>
          <w:lang w:val="en-US"/>
        </w:rPr>
        <w:t>5</w:t>
      </w:r>
      <w:r w:rsidR="00696C3C" w:rsidRPr="001D34AE">
        <w:rPr>
          <w:lang w:val="en-US"/>
        </w:rPr>
        <w:t>).</w:t>
      </w:r>
    </w:p>
    <w:p w14:paraId="52D159F5" w14:textId="549D8C77" w:rsidR="003E6FAB" w:rsidRPr="00B14E29" w:rsidRDefault="001D34AE" w:rsidP="003E6FAB">
      <w:pPr>
        <w:spacing w:line="480" w:lineRule="auto"/>
        <w:jc w:val="both"/>
        <w:rPr>
          <w:lang w:val="en-US"/>
        </w:rPr>
      </w:pPr>
      <w:r>
        <w:rPr>
          <w:lang w:val="en-US"/>
        </w:rPr>
        <w:t>The p</w:t>
      </w:r>
      <w:r w:rsidR="006348D7" w:rsidRPr="00B14E29">
        <w:rPr>
          <w:lang w:val="en-US"/>
        </w:rPr>
        <w:t xml:space="preserve">redictive </w:t>
      </w:r>
      <w:r w:rsidR="006B2E12">
        <w:rPr>
          <w:lang w:val="en-US"/>
        </w:rPr>
        <w:t xml:space="preserve">values </w:t>
      </w:r>
      <w:r w:rsidR="001E239F" w:rsidRPr="00B14E29">
        <w:rPr>
          <w:lang w:val="en-US"/>
        </w:rPr>
        <w:t xml:space="preserve">of </w:t>
      </w:r>
      <w:r w:rsidR="00697289">
        <w:rPr>
          <w:lang w:val="en-US"/>
        </w:rPr>
        <w:t xml:space="preserve">all </w:t>
      </w:r>
      <w:r w:rsidR="001E239F" w:rsidRPr="00B14E29">
        <w:rPr>
          <w:lang w:val="en-US"/>
        </w:rPr>
        <w:t xml:space="preserve">glycation sites </w:t>
      </w:r>
      <w:r w:rsidR="00697289">
        <w:rPr>
          <w:lang w:val="en-US"/>
        </w:rPr>
        <w:t>were</w:t>
      </w:r>
      <w:r w:rsidR="006348D7" w:rsidRPr="00B14E29">
        <w:rPr>
          <w:lang w:val="en-US"/>
        </w:rPr>
        <w:t xml:space="preserve"> evaluated by reexamin</w:t>
      </w:r>
      <w:r w:rsidR="00697289">
        <w:rPr>
          <w:lang w:val="en-US"/>
        </w:rPr>
        <w:t>ing</w:t>
      </w:r>
      <w:r w:rsidR="006348D7" w:rsidRPr="00B14E29">
        <w:rPr>
          <w:lang w:val="en-US"/>
        </w:rPr>
        <w:t xml:space="preserve"> </w:t>
      </w:r>
      <w:r w:rsidR="00697289">
        <w:rPr>
          <w:lang w:val="en-US"/>
        </w:rPr>
        <w:t>the</w:t>
      </w:r>
      <w:r w:rsidR="006348D7" w:rsidRPr="00B14E29">
        <w:rPr>
          <w:lang w:val="en-US"/>
        </w:rPr>
        <w:t xml:space="preserve"> </w:t>
      </w:r>
      <w:r w:rsidR="006B2E12">
        <w:rPr>
          <w:lang w:val="en-US"/>
        </w:rPr>
        <w:t>individuals</w:t>
      </w:r>
      <w:r w:rsidR="006B2E12" w:rsidRPr="00B14E29">
        <w:rPr>
          <w:lang w:val="en-US"/>
        </w:rPr>
        <w:t xml:space="preserve"> </w:t>
      </w:r>
      <w:r w:rsidR="00697289">
        <w:rPr>
          <w:lang w:val="en-US"/>
        </w:rPr>
        <w:t xml:space="preserve">of </w:t>
      </w:r>
      <w:r w:rsidR="00697289" w:rsidRPr="00B14E29">
        <w:rPr>
          <w:lang w:val="en-US"/>
        </w:rPr>
        <w:t>clusters</w:t>
      </w:r>
      <w:r w:rsidR="00697289">
        <w:rPr>
          <w:lang w:val="en-US"/>
        </w:rPr>
        <w:t xml:space="preserve"> 1 to 3 after</w:t>
      </w:r>
      <w:r w:rsidR="00697289" w:rsidRPr="00B14E29">
        <w:rPr>
          <w:lang w:val="en-US"/>
        </w:rPr>
        <w:t xml:space="preserve"> </w:t>
      </w:r>
      <w:r w:rsidR="00697289">
        <w:rPr>
          <w:lang w:val="en-US"/>
        </w:rPr>
        <w:t xml:space="preserve">three to five </w:t>
      </w:r>
      <w:r w:rsidR="006348D7" w:rsidRPr="00B14E29">
        <w:rPr>
          <w:lang w:val="en-US"/>
        </w:rPr>
        <w:t xml:space="preserve">years </w:t>
      </w:r>
      <w:r w:rsidR="00697289">
        <w:rPr>
          <w:lang w:val="en-US"/>
        </w:rPr>
        <w:t xml:space="preserve">(Supplement, </w:t>
      </w:r>
      <w:r w:rsidR="00EE0CAE" w:rsidRPr="00B14E29">
        <w:rPr>
          <w:lang w:val="en-US"/>
        </w:rPr>
        <w:t>Table</w:t>
      </w:r>
      <w:r w:rsidR="00A102E3">
        <w:rPr>
          <w:lang w:val="en-US"/>
        </w:rPr>
        <w:t>s</w:t>
      </w:r>
      <w:r w:rsidR="00EE0CAE" w:rsidRPr="00B14E29">
        <w:rPr>
          <w:lang w:val="en-US"/>
        </w:rPr>
        <w:t xml:space="preserve"> S</w:t>
      </w:r>
      <w:r w:rsidR="00D3560A">
        <w:rPr>
          <w:lang w:val="en-US"/>
        </w:rPr>
        <w:t>2</w:t>
      </w:r>
      <w:r w:rsidR="006F1299" w:rsidRPr="00B14E29">
        <w:rPr>
          <w:lang w:val="en-US"/>
        </w:rPr>
        <w:t xml:space="preserve"> and S</w:t>
      </w:r>
      <w:r w:rsidR="00D3560A">
        <w:rPr>
          <w:lang w:val="en-US"/>
        </w:rPr>
        <w:t>3</w:t>
      </w:r>
      <w:r w:rsidR="00697289">
        <w:rPr>
          <w:lang w:val="en-US"/>
        </w:rPr>
        <w:t>)</w:t>
      </w:r>
      <w:r w:rsidR="00EE0CAE" w:rsidRPr="00B14E29">
        <w:rPr>
          <w:lang w:val="en-US"/>
        </w:rPr>
        <w:t xml:space="preserve">. </w:t>
      </w:r>
      <w:r w:rsidR="00461E35" w:rsidRPr="00B14E29">
        <w:rPr>
          <w:lang w:val="en-US"/>
        </w:rPr>
        <w:t xml:space="preserve">Considering </w:t>
      </w:r>
      <w:r>
        <w:rPr>
          <w:lang w:val="en-US"/>
        </w:rPr>
        <w:t xml:space="preserve">the diagnostic criteria of </w:t>
      </w:r>
      <w:r w:rsidR="00461E35" w:rsidRPr="00B14E29">
        <w:rPr>
          <w:lang w:val="en-US"/>
        </w:rPr>
        <w:t>Hb</w:t>
      </w:r>
      <w:r w:rsidR="00461E35" w:rsidRPr="002271A9">
        <w:rPr>
          <w:lang w:val="en-US"/>
        </w:rPr>
        <w:t>A</w:t>
      </w:r>
      <w:r w:rsidR="00461E35" w:rsidRPr="002271A9">
        <w:rPr>
          <w:vertAlign w:val="subscript"/>
          <w:lang w:val="en-US"/>
        </w:rPr>
        <w:t>1c</w:t>
      </w:r>
      <w:r w:rsidR="00461E35" w:rsidRPr="002271A9">
        <w:rPr>
          <w:lang w:val="en-US"/>
        </w:rPr>
        <w:t xml:space="preserve"> </w:t>
      </w:r>
      <w:r w:rsidRPr="002271A9">
        <w:rPr>
          <w:lang w:val="en-US"/>
        </w:rPr>
        <w:t xml:space="preserve">(&gt; 6.5%) </w:t>
      </w:r>
      <w:r w:rsidR="00A102E3" w:rsidRPr="002271A9">
        <w:rPr>
          <w:lang w:val="en-US"/>
        </w:rPr>
        <w:t>and</w:t>
      </w:r>
      <w:r w:rsidR="00461E35" w:rsidRPr="002271A9">
        <w:rPr>
          <w:lang w:val="en-US"/>
        </w:rPr>
        <w:t xml:space="preserve"> FPG</w:t>
      </w:r>
      <w:r w:rsidRPr="002271A9">
        <w:rPr>
          <w:lang w:val="en-US"/>
        </w:rPr>
        <w:t xml:space="preserve"> (&gt; 7.0 mmol/L)</w:t>
      </w:r>
      <w:r w:rsidR="00A102E3" w:rsidRPr="002271A9">
        <w:rPr>
          <w:lang w:val="en-US"/>
        </w:rPr>
        <w:t>,</w:t>
      </w:r>
      <w:r w:rsidR="00461E35" w:rsidRPr="002271A9">
        <w:rPr>
          <w:lang w:val="en-US"/>
        </w:rPr>
        <w:t xml:space="preserve"> </w:t>
      </w:r>
      <w:r w:rsidR="004F5089" w:rsidRPr="002271A9">
        <w:rPr>
          <w:lang w:val="en-US"/>
        </w:rPr>
        <w:t>eight</w:t>
      </w:r>
      <w:r w:rsidR="00461E35" w:rsidRPr="002271A9">
        <w:rPr>
          <w:lang w:val="en-US"/>
        </w:rPr>
        <w:t xml:space="preserve"> </w:t>
      </w:r>
      <w:r w:rsidR="00A102E3" w:rsidRPr="002271A9">
        <w:rPr>
          <w:lang w:val="en-US"/>
        </w:rPr>
        <w:t>person</w:t>
      </w:r>
      <w:r w:rsidR="00A102E3">
        <w:rPr>
          <w:lang w:val="en-US"/>
        </w:rPr>
        <w:t>s</w:t>
      </w:r>
      <w:r w:rsidR="00461E35" w:rsidRPr="00B14E29">
        <w:rPr>
          <w:lang w:val="en-US"/>
        </w:rPr>
        <w:t xml:space="preserve"> </w:t>
      </w:r>
      <w:r w:rsidR="00611DD7" w:rsidRPr="00B14E29">
        <w:rPr>
          <w:lang w:val="en-US"/>
        </w:rPr>
        <w:t xml:space="preserve">converted </w:t>
      </w:r>
      <w:r w:rsidR="003918DE">
        <w:rPr>
          <w:lang w:val="en-US"/>
        </w:rPr>
        <w:t xml:space="preserve">from prediabetes </w:t>
      </w:r>
      <w:r w:rsidR="00611DD7" w:rsidRPr="00B14E29">
        <w:rPr>
          <w:lang w:val="en-US"/>
        </w:rPr>
        <w:t>to T2DM</w:t>
      </w:r>
      <w:r w:rsidR="00BE5788" w:rsidRPr="00B14E29">
        <w:rPr>
          <w:lang w:val="en-US"/>
        </w:rPr>
        <w:t xml:space="preserve"> (ctT2DM)</w:t>
      </w:r>
      <w:r w:rsidR="00611DD7" w:rsidRPr="00B14E29">
        <w:rPr>
          <w:lang w:val="en-US"/>
        </w:rPr>
        <w:t xml:space="preserve">, </w:t>
      </w:r>
      <w:r w:rsidR="004F5089" w:rsidRPr="00B14E29">
        <w:rPr>
          <w:lang w:val="en-US"/>
        </w:rPr>
        <w:t>seven</w:t>
      </w:r>
      <w:r w:rsidR="00895A98" w:rsidRPr="00B14E29">
        <w:rPr>
          <w:lang w:val="en-US"/>
        </w:rPr>
        <w:t xml:space="preserve"> </w:t>
      </w:r>
      <w:r w:rsidR="00A102E3">
        <w:rPr>
          <w:lang w:val="en-US"/>
        </w:rPr>
        <w:t>remained</w:t>
      </w:r>
      <w:r w:rsidR="00A102E3" w:rsidRPr="00B14E29">
        <w:rPr>
          <w:lang w:val="en-US"/>
        </w:rPr>
        <w:t xml:space="preserve"> prediabet</w:t>
      </w:r>
      <w:r w:rsidR="00A102E3">
        <w:rPr>
          <w:lang w:val="en-US"/>
        </w:rPr>
        <w:t xml:space="preserve">ic </w:t>
      </w:r>
      <w:r w:rsidR="00256549">
        <w:rPr>
          <w:lang w:val="en-US"/>
        </w:rPr>
        <w:t>with</w:t>
      </w:r>
      <w:r w:rsidR="00A102E3">
        <w:rPr>
          <w:lang w:val="en-US"/>
        </w:rPr>
        <w:t xml:space="preserve"> a clear trend towards diabetes </w:t>
      </w:r>
      <w:r w:rsidR="00895A98" w:rsidRPr="00B14E29">
        <w:rPr>
          <w:lang w:val="en-US"/>
        </w:rPr>
        <w:t>(</w:t>
      </w:r>
      <w:r w:rsidR="00BE5788" w:rsidRPr="00B14E29">
        <w:rPr>
          <w:lang w:val="en-US"/>
        </w:rPr>
        <w:t xml:space="preserve">DPD, </w:t>
      </w:r>
      <w:r w:rsidR="00D23913" w:rsidRPr="00B14E29">
        <w:rPr>
          <w:lang w:val="en-US"/>
        </w:rPr>
        <w:t>HbA</w:t>
      </w:r>
      <w:r w:rsidR="00D23913" w:rsidRPr="00B14E29">
        <w:rPr>
          <w:vertAlign w:val="subscript"/>
          <w:lang w:val="en-US"/>
        </w:rPr>
        <w:t>1c</w:t>
      </w:r>
      <w:r w:rsidR="00D23913" w:rsidRPr="00B14E29">
        <w:rPr>
          <w:lang w:val="en-US"/>
        </w:rPr>
        <w:t xml:space="preserve"> fold change: 1.10-1.21, FPG fold change: 0.93-1.59</w:t>
      </w:r>
      <w:r w:rsidR="00895A98" w:rsidRPr="00B14E29">
        <w:rPr>
          <w:lang w:val="en-US"/>
        </w:rPr>
        <w:t>)</w:t>
      </w:r>
      <w:r w:rsidR="00A102E3">
        <w:rPr>
          <w:lang w:val="en-US"/>
        </w:rPr>
        <w:t>,</w:t>
      </w:r>
      <w:r w:rsidR="00D23913" w:rsidRPr="00B14E29">
        <w:rPr>
          <w:lang w:val="en-US"/>
        </w:rPr>
        <w:t xml:space="preserve"> and </w:t>
      </w:r>
      <w:r w:rsidR="00256549">
        <w:rPr>
          <w:lang w:val="en-US"/>
        </w:rPr>
        <w:t xml:space="preserve">the </w:t>
      </w:r>
      <w:r w:rsidR="006B2E12">
        <w:rPr>
          <w:lang w:val="en-US"/>
        </w:rPr>
        <w:t xml:space="preserve">glycemic </w:t>
      </w:r>
      <w:r w:rsidR="00256549">
        <w:rPr>
          <w:lang w:val="en-US"/>
        </w:rPr>
        <w:t xml:space="preserve">status of </w:t>
      </w:r>
      <w:r w:rsidR="00D23913" w:rsidRPr="00B14E29">
        <w:rPr>
          <w:lang w:val="en-US"/>
        </w:rPr>
        <w:t>f</w:t>
      </w:r>
      <w:r w:rsidR="003E6FAB" w:rsidRPr="00B14E29">
        <w:rPr>
          <w:lang w:val="en-US"/>
        </w:rPr>
        <w:t>ive</w:t>
      </w:r>
      <w:r w:rsidR="00D23913" w:rsidRPr="00B14E29">
        <w:rPr>
          <w:lang w:val="en-US"/>
        </w:rPr>
        <w:t xml:space="preserve"> </w:t>
      </w:r>
      <w:r w:rsidR="006B2E12">
        <w:rPr>
          <w:lang w:val="en-US"/>
        </w:rPr>
        <w:t>individuals</w:t>
      </w:r>
      <w:r w:rsidR="006B2E12" w:rsidDel="006B2E12">
        <w:rPr>
          <w:lang w:val="en-US"/>
        </w:rPr>
        <w:t xml:space="preserve"> </w:t>
      </w:r>
      <w:r w:rsidR="00A50965" w:rsidRPr="00B14E29">
        <w:rPr>
          <w:lang w:val="en-US"/>
        </w:rPr>
        <w:t>remained</w:t>
      </w:r>
      <w:r w:rsidR="00D23913" w:rsidRPr="00B14E29">
        <w:rPr>
          <w:lang w:val="en-US"/>
        </w:rPr>
        <w:t xml:space="preserve"> </w:t>
      </w:r>
      <w:r w:rsidR="00256549">
        <w:rPr>
          <w:lang w:val="en-US"/>
        </w:rPr>
        <w:t>stable</w:t>
      </w:r>
      <w:r w:rsidR="00D23913" w:rsidRPr="00B14E29">
        <w:rPr>
          <w:lang w:val="en-US"/>
        </w:rPr>
        <w:t xml:space="preserve"> </w:t>
      </w:r>
      <w:r w:rsidR="00256549" w:rsidRPr="00B14E29">
        <w:rPr>
          <w:lang w:val="en-US"/>
        </w:rPr>
        <w:t>or</w:t>
      </w:r>
      <w:r w:rsidR="00256549" w:rsidRPr="00256549">
        <w:rPr>
          <w:lang w:val="en-US"/>
        </w:rPr>
        <w:t xml:space="preserve"> </w:t>
      </w:r>
      <w:r w:rsidR="00256549" w:rsidRPr="00B14E29">
        <w:rPr>
          <w:lang w:val="en-US"/>
        </w:rPr>
        <w:t xml:space="preserve">improved </w:t>
      </w:r>
      <w:r w:rsidR="00D23913" w:rsidRPr="00B14E29">
        <w:rPr>
          <w:lang w:val="en-US"/>
        </w:rPr>
        <w:t>(</w:t>
      </w:r>
      <w:r w:rsidR="00BE5788" w:rsidRPr="00B14E29">
        <w:rPr>
          <w:lang w:val="en-US"/>
        </w:rPr>
        <w:t xml:space="preserve">PD, </w:t>
      </w:r>
      <w:r w:rsidR="00C139D1">
        <w:rPr>
          <w:lang w:val="en-US"/>
        </w:rPr>
        <w:t>Figure 4</w:t>
      </w:r>
      <w:r w:rsidR="00D23913" w:rsidRPr="00B14E29">
        <w:rPr>
          <w:lang w:val="en-US"/>
        </w:rPr>
        <w:t>A and B</w:t>
      </w:r>
      <w:r w:rsidR="003918DE">
        <w:rPr>
          <w:lang w:val="en-US"/>
        </w:rPr>
        <w:t>)</w:t>
      </w:r>
      <w:r w:rsidR="003918DE" w:rsidRPr="003918DE">
        <w:rPr>
          <w:lang w:val="en-US"/>
        </w:rPr>
        <w:t xml:space="preserve"> </w:t>
      </w:r>
      <w:r w:rsidR="003918DE">
        <w:rPr>
          <w:lang w:val="en-US"/>
        </w:rPr>
        <w:t>within the 4 years observation period</w:t>
      </w:r>
      <w:r w:rsidR="00611DD7" w:rsidRPr="00B14E29">
        <w:rPr>
          <w:lang w:val="en-US"/>
        </w:rPr>
        <w:t xml:space="preserve">. </w:t>
      </w:r>
      <w:r w:rsidR="00A11094">
        <w:rPr>
          <w:lang w:val="en-US"/>
        </w:rPr>
        <w:t>Importantly</w:t>
      </w:r>
      <w:r w:rsidR="00256549">
        <w:rPr>
          <w:lang w:val="en-US"/>
        </w:rPr>
        <w:t xml:space="preserve">, </w:t>
      </w:r>
      <w:r w:rsidR="00EC0B41">
        <w:rPr>
          <w:lang w:val="en-US"/>
        </w:rPr>
        <w:t xml:space="preserve">nine </w:t>
      </w:r>
      <w:r w:rsidR="00256549">
        <w:rPr>
          <w:lang w:val="en-US"/>
        </w:rPr>
        <w:t>glycation sites, i.e., Lys</w:t>
      </w:r>
      <w:r w:rsidR="00256549" w:rsidRPr="00B14E29">
        <w:rPr>
          <w:lang w:val="en-US"/>
        </w:rPr>
        <w:t xml:space="preserve">93, </w:t>
      </w:r>
      <w:r w:rsidR="00256549">
        <w:rPr>
          <w:lang w:val="en-US"/>
        </w:rPr>
        <w:t>Lys</w:t>
      </w:r>
      <w:r w:rsidR="00256549" w:rsidRPr="00B14E29">
        <w:rPr>
          <w:lang w:val="en-US"/>
        </w:rPr>
        <w:t xml:space="preserve">181, </w:t>
      </w:r>
      <w:r w:rsidR="00256549">
        <w:rPr>
          <w:lang w:val="en-US"/>
        </w:rPr>
        <w:t>Lys</w:t>
      </w:r>
      <w:r w:rsidR="00256549" w:rsidRPr="00B14E29">
        <w:rPr>
          <w:lang w:val="en-US"/>
        </w:rPr>
        <w:t xml:space="preserve">262, </w:t>
      </w:r>
      <w:r w:rsidR="00256549">
        <w:rPr>
          <w:lang w:val="en-US"/>
        </w:rPr>
        <w:t>Lys</w:t>
      </w:r>
      <w:r w:rsidR="00256549" w:rsidRPr="00B14E29">
        <w:rPr>
          <w:lang w:val="en-US"/>
        </w:rPr>
        <w:t xml:space="preserve">525, </w:t>
      </w:r>
      <w:r w:rsidR="00256549">
        <w:rPr>
          <w:lang w:val="en-US"/>
        </w:rPr>
        <w:t>and Lys</w:t>
      </w:r>
      <w:r w:rsidR="00256549" w:rsidRPr="00B14E29">
        <w:rPr>
          <w:lang w:val="en-US"/>
        </w:rPr>
        <w:t>545</w:t>
      </w:r>
      <w:r w:rsidR="00256549">
        <w:rPr>
          <w:lang w:val="en-US"/>
        </w:rPr>
        <w:t xml:space="preserve"> of</w:t>
      </w:r>
      <w:r w:rsidR="003E6FAB" w:rsidRPr="00B14E29">
        <w:rPr>
          <w:lang w:val="en-US"/>
        </w:rPr>
        <w:t xml:space="preserve"> HSA, </w:t>
      </w:r>
      <w:r w:rsidR="00256549">
        <w:rPr>
          <w:lang w:val="en-US"/>
        </w:rPr>
        <w:t xml:space="preserve">Lys99 of </w:t>
      </w:r>
      <w:r w:rsidR="003E6FAB" w:rsidRPr="00B14E29">
        <w:rPr>
          <w:lang w:val="en-US"/>
        </w:rPr>
        <w:t xml:space="preserve">Ig kappa chain C region, </w:t>
      </w:r>
      <w:r w:rsidR="00256549">
        <w:rPr>
          <w:lang w:val="en-US"/>
        </w:rPr>
        <w:t>Lys100</w:t>
      </w:r>
      <w:r w:rsidR="00EC0B41">
        <w:rPr>
          <w:lang w:val="en-US"/>
        </w:rPr>
        <w:t>3</w:t>
      </w:r>
      <w:r w:rsidR="00256549">
        <w:rPr>
          <w:lang w:val="en-US"/>
        </w:rPr>
        <w:t xml:space="preserve"> of </w:t>
      </w:r>
      <w:r w:rsidR="003E6FAB" w:rsidRPr="00B14E29">
        <w:rPr>
          <w:lang w:val="en-US"/>
        </w:rPr>
        <w:t xml:space="preserve">alpha-2-macroglobulin, </w:t>
      </w:r>
      <w:r w:rsidR="00256549">
        <w:rPr>
          <w:lang w:val="en-US"/>
        </w:rPr>
        <w:t xml:space="preserve">Lys50 of </w:t>
      </w:r>
      <w:r w:rsidR="003E6FAB" w:rsidRPr="00B14E29">
        <w:rPr>
          <w:lang w:val="en-US"/>
        </w:rPr>
        <w:t>Ig lambda-1 chain C regions</w:t>
      </w:r>
      <w:r w:rsidR="00256549">
        <w:rPr>
          <w:lang w:val="en-US"/>
        </w:rPr>
        <w:t>,</w:t>
      </w:r>
      <w:r w:rsidR="003E6FAB" w:rsidRPr="00B14E29">
        <w:rPr>
          <w:lang w:val="en-US"/>
        </w:rPr>
        <w:t xml:space="preserve"> </w:t>
      </w:r>
      <w:r w:rsidR="00EC0B41">
        <w:rPr>
          <w:lang w:val="en-US"/>
        </w:rPr>
        <w:t xml:space="preserve">and Lys120 of apolipoprotein A-I </w:t>
      </w:r>
      <w:r w:rsidR="00EC0B41">
        <w:rPr>
          <w:lang w:val="en-US"/>
        </w:rPr>
        <w:lastRenderedPageBreak/>
        <w:t xml:space="preserve">precursor </w:t>
      </w:r>
      <w:r w:rsidR="003E6FAB" w:rsidRPr="00B14E29">
        <w:rPr>
          <w:lang w:val="en-US"/>
        </w:rPr>
        <w:t xml:space="preserve">were predominantly higher glycated in </w:t>
      </w:r>
      <w:r>
        <w:rPr>
          <w:lang w:val="en-US"/>
        </w:rPr>
        <w:t xml:space="preserve">nine to twelve </w:t>
      </w:r>
      <w:r w:rsidR="002E46C4">
        <w:rPr>
          <w:lang w:val="en-US"/>
        </w:rPr>
        <w:t>prediabetic patients</w:t>
      </w:r>
      <w:r w:rsidR="003E6FAB" w:rsidRPr="00B14E29">
        <w:rPr>
          <w:lang w:val="en-US"/>
        </w:rPr>
        <w:t xml:space="preserve">. </w:t>
      </w:r>
      <w:r w:rsidR="00256549">
        <w:rPr>
          <w:lang w:val="en-US"/>
        </w:rPr>
        <w:t xml:space="preserve">The </w:t>
      </w:r>
      <w:r w:rsidR="00213076">
        <w:rPr>
          <w:lang w:val="en-US"/>
        </w:rPr>
        <w:t xml:space="preserve">nine </w:t>
      </w:r>
      <w:r w:rsidR="00256549" w:rsidRPr="00B14E29">
        <w:rPr>
          <w:lang w:val="en-US"/>
        </w:rPr>
        <w:t>glycation sites</w:t>
      </w:r>
      <w:r w:rsidR="00256549">
        <w:rPr>
          <w:lang w:val="en-US"/>
        </w:rPr>
        <w:t xml:space="preserve"> </w:t>
      </w:r>
      <w:r w:rsidR="00256549" w:rsidRPr="00B14E29">
        <w:rPr>
          <w:lang w:val="en-US"/>
        </w:rPr>
        <w:t xml:space="preserve">showed higher glycation degrees </w:t>
      </w:r>
      <w:r w:rsidR="00256549">
        <w:rPr>
          <w:lang w:val="en-US"/>
        </w:rPr>
        <w:t xml:space="preserve">in </w:t>
      </w:r>
      <w:r w:rsidR="00DB34DD">
        <w:rPr>
          <w:lang w:val="en-US"/>
        </w:rPr>
        <w:t xml:space="preserve">six </w:t>
      </w:r>
      <w:r w:rsidR="006B2E12">
        <w:rPr>
          <w:lang w:val="en-US"/>
        </w:rPr>
        <w:t xml:space="preserve">out </w:t>
      </w:r>
      <w:r w:rsidR="00256549">
        <w:rPr>
          <w:lang w:val="en-US"/>
        </w:rPr>
        <w:t xml:space="preserve">of </w:t>
      </w:r>
      <w:r w:rsidR="00DB34DD">
        <w:rPr>
          <w:lang w:val="en-US"/>
        </w:rPr>
        <w:t>seven</w:t>
      </w:r>
      <w:r w:rsidR="00DB34DD" w:rsidRPr="00B14E29">
        <w:rPr>
          <w:lang w:val="en-US"/>
        </w:rPr>
        <w:t xml:space="preserve"> </w:t>
      </w:r>
      <w:r w:rsidR="00BE5788" w:rsidRPr="00B14E29">
        <w:rPr>
          <w:lang w:val="en-US"/>
        </w:rPr>
        <w:t xml:space="preserve">DPD </w:t>
      </w:r>
      <w:r w:rsidR="00256549">
        <w:rPr>
          <w:lang w:val="en-US"/>
        </w:rPr>
        <w:t>plasma samples</w:t>
      </w:r>
      <w:r>
        <w:rPr>
          <w:lang w:val="en-US"/>
        </w:rPr>
        <w:t xml:space="preserve"> (86%)</w:t>
      </w:r>
      <w:r w:rsidR="00BE5788" w:rsidRPr="00B14E29">
        <w:rPr>
          <w:lang w:val="en-US"/>
        </w:rPr>
        <w:t xml:space="preserve">, </w:t>
      </w:r>
      <w:r w:rsidR="00256549">
        <w:rPr>
          <w:lang w:val="en-US"/>
        </w:rPr>
        <w:t>but</w:t>
      </w:r>
      <w:r w:rsidR="00BE5788" w:rsidRPr="00B14E29">
        <w:rPr>
          <w:lang w:val="en-US"/>
        </w:rPr>
        <w:t xml:space="preserve"> only </w:t>
      </w:r>
      <w:r w:rsidR="00256549">
        <w:rPr>
          <w:lang w:val="en-US"/>
        </w:rPr>
        <w:t xml:space="preserve">in </w:t>
      </w:r>
      <w:r w:rsidR="00DB34DD">
        <w:rPr>
          <w:lang w:val="en-US"/>
        </w:rPr>
        <w:t xml:space="preserve">four </w:t>
      </w:r>
      <w:r w:rsidR="006B2E12">
        <w:rPr>
          <w:lang w:val="en-US"/>
        </w:rPr>
        <w:t xml:space="preserve">out </w:t>
      </w:r>
      <w:r w:rsidR="00256549">
        <w:rPr>
          <w:lang w:val="en-US"/>
        </w:rPr>
        <w:t xml:space="preserve">of </w:t>
      </w:r>
      <w:r w:rsidR="00DB34DD">
        <w:rPr>
          <w:lang w:val="en-US"/>
        </w:rPr>
        <w:t>eight</w:t>
      </w:r>
      <w:r w:rsidR="00DB34DD" w:rsidRPr="00B14E29">
        <w:rPr>
          <w:lang w:val="en-US"/>
        </w:rPr>
        <w:t xml:space="preserve"> </w:t>
      </w:r>
      <w:r w:rsidR="00BE5788" w:rsidRPr="00B14E29">
        <w:rPr>
          <w:lang w:val="en-US"/>
        </w:rPr>
        <w:t xml:space="preserve">ctT2DM </w:t>
      </w:r>
      <w:r w:rsidR="00256549">
        <w:rPr>
          <w:lang w:val="en-US"/>
        </w:rPr>
        <w:t>samples</w:t>
      </w:r>
      <w:r>
        <w:rPr>
          <w:lang w:val="en-US"/>
        </w:rPr>
        <w:t xml:space="preserve"> (50%)</w:t>
      </w:r>
      <w:r w:rsidR="00414287" w:rsidRPr="00B14E29">
        <w:rPr>
          <w:lang w:val="en-US"/>
        </w:rPr>
        <w:t>.</w:t>
      </w:r>
    </w:p>
    <w:p w14:paraId="44773021" w14:textId="62B6FA2E" w:rsidR="00861CB3" w:rsidRPr="00B14E29" w:rsidRDefault="00AA24FF" w:rsidP="004F7289">
      <w:pPr>
        <w:spacing w:line="480" w:lineRule="auto"/>
        <w:jc w:val="both"/>
        <w:rPr>
          <w:lang w:val="en-US"/>
        </w:rPr>
      </w:pPr>
      <w:r w:rsidRPr="00B14E29">
        <w:rPr>
          <w:lang w:val="en-US"/>
        </w:rPr>
        <w:t>Noteworthy</w:t>
      </w:r>
      <w:r w:rsidR="00A50965" w:rsidRPr="00B14E29">
        <w:rPr>
          <w:lang w:val="en-US"/>
        </w:rPr>
        <w:t xml:space="preserve">, </w:t>
      </w:r>
      <w:r w:rsidR="00256549">
        <w:rPr>
          <w:lang w:val="en-US"/>
        </w:rPr>
        <w:t xml:space="preserve">the status of </w:t>
      </w:r>
      <w:r w:rsidR="00A50965" w:rsidRPr="00B14E29">
        <w:rPr>
          <w:lang w:val="en-US"/>
        </w:rPr>
        <w:t xml:space="preserve">all </w:t>
      </w:r>
      <w:r w:rsidR="00256549">
        <w:rPr>
          <w:lang w:val="en-US"/>
        </w:rPr>
        <w:t>persons classified “</w:t>
      </w:r>
      <w:r w:rsidR="00FC21AF" w:rsidRPr="00B14E29">
        <w:rPr>
          <w:lang w:val="en-US"/>
        </w:rPr>
        <w:t>remarkable</w:t>
      </w:r>
      <w:r w:rsidR="00256549">
        <w:rPr>
          <w:lang w:val="en-US"/>
        </w:rPr>
        <w:t>” advanced</w:t>
      </w:r>
      <w:r w:rsidR="00FC21AF" w:rsidRPr="00B14E29">
        <w:rPr>
          <w:lang w:val="en-US"/>
        </w:rPr>
        <w:t xml:space="preserve"> </w:t>
      </w:r>
      <w:r w:rsidR="007D09A6">
        <w:rPr>
          <w:lang w:val="en-US"/>
        </w:rPr>
        <w:t>towards diabetes with four already diagnosed with</w:t>
      </w:r>
      <w:r w:rsidR="00FC21AF" w:rsidRPr="00B14E29">
        <w:rPr>
          <w:lang w:val="en-US"/>
        </w:rPr>
        <w:t xml:space="preserve"> T2DM. </w:t>
      </w:r>
      <w:r w:rsidR="001D34AE">
        <w:rPr>
          <w:lang w:val="en-US"/>
        </w:rPr>
        <w:t>Amo</w:t>
      </w:r>
      <w:r w:rsidR="00692707">
        <w:rPr>
          <w:lang w:val="en-US"/>
        </w:rPr>
        <w:t>n</w:t>
      </w:r>
      <w:r w:rsidR="001D34AE">
        <w:rPr>
          <w:lang w:val="en-US"/>
        </w:rPr>
        <w:t>g</w:t>
      </w:r>
      <w:r w:rsidR="007D09A6">
        <w:rPr>
          <w:lang w:val="en-US"/>
        </w:rPr>
        <w:t xml:space="preserve"> the six patients classified</w:t>
      </w:r>
      <w:r w:rsidR="00FC21AF" w:rsidRPr="00B14E29">
        <w:rPr>
          <w:lang w:val="en-US"/>
        </w:rPr>
        <w:t xml:space="preserve"> </w:t>
      </w:r>
      <w:r w:rsidR="00692707">
        <w:rPr>
          <w:lang w:val="en-US"/>
        </w:rPr>
        <w:t xml:space="preserve">as </w:t>
      </w:r>
      <w:r w:rsidR="008C5B92" w:rsidRPr="00B14E29">
        <w:rPr>
          <w:lang w:val="en-US"/>
        </w:rPr>
        <w:t>“</w:t>
      </w:r>
      <w:r w:rsidR="00FC21AF" w:rsidRPr="00B14E29">
        <w:rPr>
          <w:lang w:val="en-US"/>
        </w:rPr>
        <w:t>highly remarkable</w:t>
      </w:r>
      <w:r w:rsidR="008C5B92" w:rsidRPr="00B14E29">
        <w:rPr>
          <w:lang w:val="en-US"/>
        </w:rPr>
        <w:t>”</w:t>
      </w:r>
      <w:r w:rsidR="00FC21AF" w:rsidRPr="00B14E29">
        <w:rPr>
          <w:lang w:val="en-US"/>
        </w:rPr>
        <w:t xml:space="preserve"> </w:t>
      </w:r>
      <w:r w:rsidR="00003CBA">
        <w:rPr>
          <w:lang w:val="en-US"/>
        </w:rPr>
        <w:t xml:space="preserve">only one </w:t>
      </w:r>
      <w:r w:rsidR="007D09A6">
        <w:rPr>
          <w:lang w:val="en-US"/>
        </w:rPr>
        <w:t>advanced</w:t>
      </w:r>
      <w:r w:rsidR="00FC21AF" w:rsidRPr="00B14E29">
        <w:rPr>
          <w:lang w:val="en-US"/>
        </w:rPr>
        <w:t xml:space="preserve"> to T2DM</w:t>
      </w:r>
      <w:r w:rsidR="008C5B92" w:rsidRPr="00B14E29">
        <w:rPr>
          <w:lang w:val="en-US"/>
        </w:rPr>
        <w:t xml:space="preserve">, while </w:t>
      </w:r>
      <w:r w:rsidR="007D09A6">
        <w:rPr>
          <w:lang w:val="en-US"/>
        </w:rPr>
        <w:t>half</w:t>
      </w:r>
      <w:r w:rsidR="008C5B92" w:rsidRPr="00B14E29">
        <w:rPr>
          <w:lang w:val="en-US"/>
        </w:rPr>
        <w:t xml:space="preserve"> of </w:t>
      </w:r>
      <w:r w:rsidR="007D09A6">
        <w:rPr>
          <w:lang w:val="en-US"/>
        </w:rPr>
        <w:t xml:space="preserve">the </w:t>
      </w:r>
      <w:r w:rsidR="008C5B92" w:rsidRPr="00B14E29">
        <w:rPr>
          <w:lang w:val="en-US"/>
        </w:rPr>
        <w:t>“unremarkable”</w:t>
      </w:r>
      <w:r w:rsidR="007D09A6">
        <w:rPr>
          <w:lang w:val="en-US"/>
        </w:rPr>
        <w:t xml:space="preserve"> group</w:t>
      </w:r>
      <w:r w:rsidR="008C5B92" w:rsidRPr="00B14E29">
        <w:rPr>
          <w:lang w:val="en-US"/>
        </w:rPr>
        <w:t xml:space="preserve"> </w:t>
      </w:r>
      <w:r w:rsidR="00A50965" w:rsidRPr="00B14E29">
        <w:rPr>
          <w:lang w:val="en-US"/>
        </w:rPr>
        <w:t>developed</w:t>
      </w:r>
      <w:r w:rsidR="008C5B92" w:rsidRPr="00B14E29">
        <w:rPr>
          <w:lang w:val="en-US"/>
        </w:rPr>
        <w:t xml:space="preserve"> T2DM. In addition, </w:t>
      </w:r>
      <w:r w:rsidR="007D09A6">
        <w:rPr>
          <w:lang w:val="en-US"/>
        </w:rPr>
        <w:t>highest</w:t>
      </w:r>
      <w:r w:rsidR="005B5104" w:rsidRPr="00B14E29">
        <w:rPr>
          <w:lang w:val="en-US"/>
        </w:rPr>
        <w:t xml:space="preserve"> </w:t>
      </w:r>
      <w:r w:rsidR="007D09A6" w:rsidRPr="00B14E29">
        <w:rPr>
          <w:lang w:val="en-US"/>
        </w:rPr>
        <w:t xml:space="preserve">HOMA-IR </w:t>
      </w:r>
      <w:r w:rsidR="005B5104" w:rsidRPr="00B14E29">
        <w:rPr>
          <w:lang w:val="en-US"/>
        </w:rPr>
        <w:t>values (&gt;</w:t>
      </w:r>
      <w:r w:rsidR="00155043">
        <w:rPr>
          <w:lang w:val="en-US"/>
        </w:rPr>
        <w:t> </w:t>
      </w:r>
      <w:r w:rsidR="005B5104" w:rsidRPr="00B14E29">
        <w:rPr>
          <w:lang w:val="en-US"/>
        </w:rPr>
        <w:t>10) and</w:t>
      </w:r>
      <w:r w:rsidR="008C5B92" w:rsidRPr="00B14E29">
        <w:rPr>
          <w:lang w:val="en-US"/>
        </w:rPr>
        <w:t xml:space="preserve"> </w:t>
      </w:r>
      <w:r w:rsidR="007D09A6">
        <w:rPr>
          <w:lang w:val="en-US"/>
        </w:rPr>
        <w:t xml:space="preserve">the strongest </w:t>
      </w:r>
      <w:r w:rsidR="007D09A6" w:rsidRPr="00B14E29">
        <w:rPr>
          <w:lang w:val="en-US"/>
        </w:rPr>
        <w:t xml:space="preserve">HOMA-IR </w:t>
      </w:r>
      <w:r w:rsidR="008C5B92" w:rsidRPr="00B14E29">
        <w:rPr>
          <w:lang w:val="en-US"/>
        </w:rPr>
        <w:t>changes</w:t>
      </w:r>
      <w:r w:rsidR="005B5104" w:rsidRPr="00B14E29">
        <w:rPr>
          <w:lang w:val="en-US"/>
        </w:rPr>
        <w:t xml:space="preserve"> (&gt;</w:t>
      </w:r>
      <w:r w:rsidR="00155043">
        <w:rPr>
          <w:lang w:val="en-US"/>
        </w:rPr>
        <w:t> </w:t>
      </w:r>
      <w:r w:rsidR="005B5104" w:rsidRPr="00B14E29">
        <w:rPr>
          <w:lang w:val="en-US"/>
        </w:rPr>
        <w:t>5.2</w:t>
      </w:r>
      <w:r w:rsidR="00155043">
        <w:rPr>
          <w:lang w:val="en-US"/>
        </w:rPr>
        <w:t xml:space="preserve"> to </w:t>
      </w:r>
      <w:r w:rsidR="005B5104" w:rsidRPr="00B14E29">
        <w:rPr>
          <w:lang w:val="en-US"/>
        </w:rPr>
        <w:t>16.3)</w:t>
      </w:r>
      <w:r w:rsidR="008C5B92" w:rsidRPr="00B14E29">
        <w:rPr>
          <w:lang w:val="en-US"/>
        </w:rPr>
        <w:t xml:space="preserve"> </w:t>
      </w:r>
      <w:r w:rsidR="007D09A6">
        <w:rPr>
          <w:lang w:val="en-US"/>
        </w:rPr>
        <w:t>were</w:t>
      </w:r>
      <w:r w:rsidR="00A50965" w:rsidRPr="00B14E29">
        <w:rPr>
          <w:lang w:val="en-US"/>
        </w:rPr>
        <w:t xml:space="preserve"> observed for </w:t>
      </w:r>
      <w:r w:rsidR="007D09A6">
        <w:rPr>
          <w:lang w:val="en-US"/>
        </w:rPr>
        <w:t xml:space="preserve">persons classified </w:t>
      </w:r>
      <w:r w:rsidR="00A50965" w:rsidRPr="00B14E29">
        <w:rPr>
          <w:lang w:val="en-US"/>
        </w:rPr>
        <w:t xml:space="preserve">“remarkable” </w:t>
      </w:r>
      <w:r w:rsidR="00BD2F2D" w:rsidRPr="00B14E29">
        <w:rPr>
          <w:lang w:val="en-US"/>
        </w:rPr>
        <w:t>(Supplement, Table S</w:t>
      </w:r>
      <w:r w:rsidR="00D3560A">
        <w:rPr>
          <w:lang w:val="en-US"/>
        </w:rPr>
        <w:t>2</w:t>
      </w:r>
      <w:r w:rsidR="00BD2F2D" w:rsidRPr="00B14E29">
        <w:rPr>
          <w:lang w:val="en-US"/>
        </w:rPr>
        <w:t>)</w:t>
      </w:r>
      <w:r w:rsidR="00A50965" w:rsidRPr="00B14E29">
        <w:rPr>
          <w:lang w:val="en-US"/>
        </w:rPr>
        <w:t xml:space="preserve">. </w:t>
      </w:r>
      <w:r w:rsidR="005B5104" w:rsidRPr="00B14E29">
        <w:rPr>
          <w:lang w:val="en-US"/>
        </w:rPr>
        <w:t xml:space="preserve">In general, </w:t>
      </w:r>
      <w:r w:rsidR="00420B41">
        <w:rPr>
          <w:lang w:val="en-US"/>
        </w:rPr>
        <w:t>HOMA2 </w:t>
      </w:r>
      <w:r w:rsidR="001611A7" w:rsidRPr="00B14E29">
        <w:rPr>
          <w:lang w:val="en-US"/>
        </w:rPr>
        <w:t>%B (n=14; 3-92% loss) and HOMA2</w:t>
      </w:r>
      <w:r w:rsidR="00420B41">
        <w:rPr>
          <w:lang w:val="en-US"/>
        </w:rPr>
        <w:t> </w:t>
      </w:r>
      <w:r w:rsidR="001611A7" w:rsidRPr="00B14E29">
        <w:rPr>
          <w:lang w:val="en-US"/>
        </w:rPr>
        <w:t xml:space="preserve">%S </w:t>
      </w:r>
      <w:r w:rsidR="007D09A6">
        <w:rPr>
          <w:lang w:val="en-US"/>
        </w:rPr>
        <w:t xml:space="preserve">values </w:t>
      </w:r>
      <w:r w:rsidR="001611A7" w:rsidRPr="00B14E29">
        <w:rPr>
          <w:lang w:val="en-US"/>
        </w:rPr>
        <w:t xml:space="preserve">(n=13, 10-89% loss) </w:t>
      </w:r>
      <w:r w:rsidR="007D09A6">
        <w:rPr>
          <w:lang w:val="en-US"/>
        </w:rPr>
        <w:t xml:space="preserve">decreased in most persons, which were diagnosed with </w:t>
      </w:r>
      <w:r w:rsidR="007D09A6" w:rsidRPr="00B14E29">
        <w:rPr>
          <w:lang w:val="en-US"/>
        </w:rPr>
        <w:t>hyperinsulinemia</w:t>
      </w:r>
      <w:r w:rsidR="001611A7" w:rsidRPr="00B14E29">
        <w:rPr>
          <w:lang w:val="en-US"/>
        </w:rPr>
        <w:t xml:space="preserve"> </w:t>
      </w:r>
      <w:r w:rsidR="0019257F" w:rsidRPr="00B14E29">
        <w:rPr>
          <w:lang w:val="en-US"/>
        </w:rPr>
        <w:t>or diabet</w:t>
      </w:r>
      <w:r w:rsidR="007D09A6">
        <w:rPr>
          <w:lang w:val="en-US"/>
        </w:rPr>
        <w:t>es</w:t>
      </w:r>
      <w:r w:rsidR="0019257F" w:rsidRPr="00B14E29">
        <w:rPr>
          <w:lang w:val="en-US"/>
        </w:rPr>
        <w:t xml:space="preserve"> (Figure </w:t>
      </w:r>
      <w:r w:rsidR="00826EED" w:rsidRPr="00B14E29">
        <w:rPr>
          <w:lang w:val="en-US"/>
        </w:rPr>
        <w:t>4</w:t>
      </w:r>
      <w:r w:rsidR="0019257F" w:rsidRPr="00B14E29">
        <w:rPr>
          <w:lang w:val="en-US"/>
        </w:rPr>
        <w:t xml:space="preserve">C and D). Noteworthy, </w:t>
      </w:r>
      <w:r w:rsidR="007C70C4">
        <w:rPr>
          <w:lang w:val="en-US"/>
        </w:rPr>
        <w:t xml:space="preserve">recommendations for healthy </w:t>
      </w:r>
      <w:r w:rsidR="0019257F" w:rsidRPr="00B14E29">
        <w:rPr>
          <w:lang w:val="en-US"/>
        </w:rPr>
        <w:t xml:space="preserve">diet and </w:t>
      </w:r>
      <w:r w:rsidR="007C70C4">
        <w:rPr>
          <w:lang w:val="en-US"/>
        </w:rPr>
        <w:t xml:space="preserve">increased </w:t>
      </w:r>
      <w:r w:rsidR="0019257F" w:rsidRPr="00B14E29">
        <w:rPr>
          <w:lang w:val="en-US"/>
        </w:rPr>
        <w:t>physical activity</w:t>
      </w:r>
      <w:r w:rsidR="000F4F76" w:rsidRPr="00B14E29">
        <w:rPr>
          <w:lang w:val="en-US"/>
        </w:rPr>
        <w:t xml:space="preserve"> </w:t>
      </w:r>
      <w:r w:rsidR="007C70C4">
        <w:rPr>
          <w:lang w:val="en-US"/>
        </w:rPr>
        <w:t xml:space="preserve">were followed by the patients with a low (&lt;50%) adherence rate </w:t>
      </w:r>
      <w:r w:rsidR="000F4F76" w:rsidRPr="00B14E29">
        <w:rPr>
          <w:lang w:val="en-US"/>
        </w:rPr>
        <w:t>(BMI fold change: 0.97 ± 0.05)</w:t>
      </w:r>
      <w:r w:rsidR="007C70C4">
        <w:rPr>
          <w:lang w:val="en-US"/>
        </w:rPr>
        <w:t xml:space="preserve"> and there</w:t>
      </w:r>
      <w:r w:rsidR="002271A9">
        <w:rPr>
          <w:lang w:val="en-US"/>
        </w:rPr>
        <w:t>f</w:t>
      </w:r>
      <w:r w:rsidR="007C70C4">
        <w:rPr>
          <w:lang w:val="en-US"/>
        </w:rPr>
        <w:t>ore,</w:t>
      </w:r>
      <w:r w:rsidR="003E6FAB" w:rsidRPr="00B14E29">
        <w:rPr>
          <w:lang w:val="en-US"/>
        </w:rPr>
        <w:t xml:space="preserve"> </w:t>
      </w:r>
      <w:r w:rsidR="00DA5A5E" w:rsidRPr="00B44483">
        <w:rPr>
          <w:lang w:val="en-US"/>
        </w:rPr>
        <w:t>this intervention could not prevent progression of prediabetic state or development towards T2DM.</w:t>
      </w:r>
    </w:p>
    <w:p w14:paraId="5EB08D27" w14:textId="77777777" w:rsidR="004F7289" w:rsidRPr="00B14E29" w:rsidRDefault="004F7289" w:rsidP="00F517B1">
      <w:pPr>
        <w:spacing w:line="480" w:lineRule="auto"/>
        <w:jc w:val="both"/>
        <w:rPr>
          <w:lang w:val="en-US"/>
        </w:rPr>
      </w:pPr>
    </w:p>
    <w:p w14:paraId="67692BFA" w14:textId="00DB7525" w:rsidR="00B12DC7" w:rsidRPr="0024765E" w:rsidRDefault="0064355D" w:rsidP="00FC331B">
      <w:pPr>
        <w:spacing w:line="360" w:lineRule="auto"/>
        <w:jc w:val="both"/>
        <w:rPr>
          <w:b/>
          <w:lang w:val="en-US"/>
        </w:rPr>
      </w:pPr>
      <w:r w:rsidRPr="0024765E">
        <w:rPr>
          <w:b/>
          <w:lang w:val="en-US"/>
        </w:rPr>
        <w:t>Discussion</w:t>
      </w:r>
    </w:p>
    <w:p w14:paraId="63DFA87E" w14:textId="1DBBFD7C" w:rsidR="00786A93" w:rsidRPr="00A73085" w:rsidRDefault="00786A93" w:rsidP="00B90E6D">
      <w:pPr>
        <w:spacing w:line="480" w:lineRule="auto"/>
        <w:jc w:val="both"/>
        <w:rPr>
          <w:lang w:val="en-US"/>
        </w:rPr>
      </w:pPr>
      <w:r w:rsidRPr="00786A93">
        <w:rPr>
          <w:lang w:val="en-US"/>
        </w:rPr>
        <w:t xml:space="preserve">Recently, we </w:t>
      </w:r>
      <w:r w:rsidR="005958C0">
        <w:rPr>
          <w:lang w:val="en-US"/>
        </w:rPr>
        <w:t>quantified</w:t>
      </w:r>
      <w:r w:rsidRPr="00786A93">
        <w:rPr>
          <w:lang w:val="en-US"/>
        </w:rPr>
        <w:t xml:space="preserve"> glycation sites </w:t>
      </w:r>
      <w:r w:rsidR="00EC12C2">
        <w:rPr>
          <w:lang w:val="en-US"/>
        </w:rPr>
        <w:t xml:space="preserve">in plasma proteins </w:t>
      </w:r>
      <w:r w:rsidR="005958C0">
        <w:rPr>
          <w:lang w:val="en-US"/>
        </w:rPr>
        <w:t xml:space="preserve">that might be valuable </w:t>
      </w:r>
      <w:r>
        <w:rPr>
          <w:lang w:val="en-US"/>
        </w:rPr>
        <w:t>diagnostic</w:t>
      </w:r>
      <w:r w:rsidR="005958C0">
        <w:rPr>
          <w:lang w:val="en-US"/>
        </w:rPr>
        <w:t xml:space="preserve"> markers</w:t>
      </w:r>
      <w:r>
        <w:rPr>
          <w:lang w:val="en-US"/>
        </w:rPr>
        <w:t xml:space="preserve"> </w:t>
      </w:r>
      <w:r w:rsidR="005958C0">
        <w:rPr>
          <w:lang w:val="en-US"/>
        </w:rPr>
        <w:t>to complement currently</w:t>
      </w:r>
      <w:r>
        <w:rPr>
          <w:lang w:val="en-US"/>
        </w:rPr>
        <w:t xml:space="preserve"> established diagnostic </w:t>
      </w:r>
      <w:r w:rsidR="00465BBC">
        <w:rPr>
          <w:lang w:val="en-US"/>
        </w:rPr>
        <w:t>criteria based on</w:t>
      </w:r>
      <w:r w:rsidR="005958C0">
        <w:rPr>
          <w:lang w:val="en-US"/>
        </w:rPr>
        <w:t xml:space="preserve"> </w:t>
      </w:r>
      <w:r>
        <w:rPr>
          <w:lang w:val="en-US"/>
        </w:rPr>
        <w:t>HbA</w:t>
      </w:r>
      <w:r w:rsidRPr="00786A93">
        <w:rPr>
          <w:vertAlign w:val="subscript"/>
          <w:lang w:val="en-US"/>
        </w:rPr>
        <w:t>1c</w:t>
      </w:r>
      <w:r>
        <w:rPr>
          <w:lang w:val="en-US"/>
        </w:rPr>
        <w:t xml:space="preserve"> and FPG </w:t>
      </w:r>
      <w:r>
        <w:rPr>
          <w:lang w:val="en-US"/>
        </w:rPr>
        <w:fldChar w:fldCharType="begin"/>
      </w:r>
      <w:r>
        <w:rPr>
          <w:lang w:val="en-US"/>
        </w:rPr>
        <w:instrText xml:space="preserve"> ADDIN EN.CITE &lt;EndNote&gt;&lt;Cite&gt;&lt;Author&gt;Spiller&lt;/Author&gt;&lt;Year&gt;2017&lt;/Year&gt;&lt;RecNum&gt;1406&lt;/RecNum&gt;&lt;DisplayText&gt;(57)&lt;/DisplayText&gt;&lt;record&gt;&lt;rec-number&gt;1406&lt;/rec-number&gt;&lt;foreign-keys&gt;&lt;key app="EN" db-id="a0rvdv5acv5wzre5aw2ves5bss2pr9w22w5x" timestamp="1493225654"&gt;1406&lt;/key&gt;&lt;/foreign-keys&gt;&lt;ref-type name="Journal Article"&gt;17&lt;/ref-type&gt;&lt;contributors&gt;&lt;authors&gt;&lt;author&gt;Spiller, Sandro&lt;/author&gt;&lt;author&gt;Li, Yichao&lt;/author&gt;&lt;author&gt;Blüher, Matthias&lt;/author&gt;&lt;author&gt;Welch, Lonnie&lt;/author&gt;&lt;author&gt;Hoffmann, Ralf&lt;/author&gt;&lt;/authors&gt;&lt;/contributors&gt;&lt;titles&gt;&lt;title&gt;Glycated lysine-141 in haptoglobin improves the diagnostic accuracy for type 2 diabetes mellitus in combination with glycated hemoglobin HbA(1c) and fasting plasma glucose&lt;/title&gt;&lt;secondary-title&gt;Clinical Proteomics&lt;/secondary-title&gt;&lt;/titles&gt;&lt;periodical&gt;&lt;full-title&gt;Clinical Proteomics&lt;/full-title&gt;&lt;abbr-1&gt;Clin Proteom&lt;/abbr-1&gt;&lt;/periodical&gt;&lt;pages&gt;10&lt;/pages&gt;&lt;volume&gt;14&lt;/volume&gt;&lt;dates&gt;&lt;year&gt;2017&lt;/year&gt;&lt;pub-dates&gt;&lt;date&gt;03/28&amp;#xD;11/05/received&amp;#xD;03/18/accepted&lt;/date&gt;&lt;/pub-dates&gt;&lt;/dates&gt;&lt;pub-location&gt;London&lt;/pub-location&gt;&lt;publisher&gt;BioMed Central&lt;/publisher&gt;&lt;isbn&gt;1542-6416&amp;#xD;1559-0275&lt;/isbn&gt;&lt;accession-num&gt;PMC5370432&lt;/accession-num&gt;&lt;urls&gt;&lt;related-urls&gt;&lt;url&gt;http://www.ncbi.nlm.nih.gov/pmc/articles/PMC5370432/&lt;/url&gt;&lt;/related-urls&gt;&lt;/urls&gt;&lt;electronic-resource-num&gt;10.1186/s12014-017-9145-1&lt;/electronic-resource-num&gt;&lt;remote-database-name&gt;PMC&lt;/remote-database-name&gt;&lt;/record&gt;&lt;/Cite&gt;&lt;/EndNote&gt;</w:instrText>
      </w:r>
      <w:r>
        <w:rPr>
          <w:lang w:val="en-US"/>
        </w:rPr>
        <w:fldChar w:fldCharType="separate"/>
      </w:r>
      <w:r>
        <w:rPr>
          <w:noProof/>
          <w:lang w:val="en-US"/>
        </w:rPr>
        <w:t>(57)</w:t>
      </w:r>
      <w:r>
        <w:rPr>
          <w:lang w:val="en-US"/>
        </w:rPr>
        <w:fldChar w:fldCharType="end"/>
      </w:r>
      <w:r w:rsidR="00CB41F9">
        <w:rPr>
          <w:lang w:val="en-US"/>
        </w:rPr>
        <w:t>, as both</w:t>
      </w:r>
      <w:r w:rsidR="005958C0">
        <w:rPr>
          <w:lang w:val="en-US"/>
        </w:rPr>
        <w:t xml:space="preserve"> </w:t>
      </w:r>
      <w:r>
        <w:rPr>
          <w:lang w:val="en-US"/>
        </w:rPr>
        <w:t xml:space="preserve">criteria failed to detect </w:t>
      </w:r>
      <w:r w:rsidR="005958C0">
        <w:rPr>
          <w:lang w:val="en-US"/>
        </w:rPr>
        <w:t>T2DM</w:t>
      </w:r>
      <w:r w:rsidR="00465BBC">
        <w:rPr>
          <w:lang w:val="en-US"/>
        </w:rPr>
        <w:t>,</w:t>
      </w:r>
      <w:r w:rsidR="005C228C">
        <w:rPr>
          <w:lang w:val="en-US"/>
        </w:rPr>
        <w:t xml:space="preserve"> </w:t>
      </w:r>
      <w:r w:rsidR="005958C0">
        <w:rPr>
          <w:lang w:val="en-US"/>
        </w:rPr>
        <w:t xml:space="preserve">especially in early </w:t>
      </w:r>
      <w:r w:rsidR="00465BBC">
        <w:rPr>
          <w:lang w:val="en-US"/>
        </w:rPr>
        <w:t>phases</w:t>
      </w:r>
      <w:r w:rsidR="00CB41F9">
        <w:rPr>
          <w:lang w:val="en-US"/>
        </w:rPr>
        <w:t>. In this study</w:t>
      </w:r>
      <w:r w:rsidR="0096264F">
        <w:rPr>
          <w:lang w:val="en-US"/>
        </w:rPr>
        <w:t>,</w:t>
      </w:r>
      <w:r w:rsidR="005958C0">
        <w:rPr>
          <w:lang w:val="en-US"/>
        </w:rPr>
        <w:t xml:space="preserve"> </w:t>
      </w:r>
      <w:r w:rsidR="00465BBC">
        <w:rPr>
          <w:lang w:val="en-US"/>
        </w:rPr>
        <w:t>persons</w:t>
      </w:r>
      <w:r w:rsidR="005958C0" w:rsidRPr="005958C0">
        <w:rPr>
          <w:lang w:val="en-US"/>
        </w:rPr>
        <w:t xml:space="preserve"> </w:t>
      </w:r>
      <w:r w:rsidR="005958C0">
        <w:rPr>
          <w:lang w:val="en-US"/>
        </w:rPr>
        <w:t xml:space="preserve">newly diagnosed </w:t>
      </w:r>
      <w:r w:rsidR="00CB41F9">
        <w:rPr>
          <w:lang w:val="en-US"/>
        </w:rPr>
        <w:t xml:space="preserve">with T2DM using </w:t>
      </w:r>
      <w:r w:rsidR="005958C0">
        <w:rPr>
          <w:lang w:val="en-US"/>
        </w:rPr>
        <w:t>different criteria</w:t>
      </w:r>
      <w:r w:rsidR="00CB41F9">
        <w:rPr>
          <w:lang w:val="en-US"/>
        </w:rPr>
        <w:t xml:space="preserve"> </w:t>
      </w:r>
      <w:r w:rsidR="00334A33" w:rsidRPr="008C0412">
        <w:rPr>
          <w:lang w:val="en-US"/>
        </w:rPr>
        <w:t>(HbA</w:t>
      </w:r>
      <w:r w:rsidR="00334A33" w:rsidRPr="008C0412">
        <w:rPr>
          <w:vertAlign w:val="subscript"/>
          <w:lang w:val="en-US"/>
        </w:rPr>
        <w:t>1c</w:t>
      </w:r>
      <w:r w:rsidR="00334A33" w:rsidRPr="008C0412">
        <w:rPr>
          <w:lang w:val="en-US"/>
        </w:rPr>
        <w:t>, FPG, OGTT, or random plasma glucose)</w:t>
      </w:r>
      <w:r w:rsidR="00334A33">
        <w:rPr>
          <w:lang w:val="en-US"/>
        </w:rPr>
        <w:t xml:space="preserve"> </w:t>
      </w:r>
      <w:r w:rsidR="00CB41F9">
        <w:rPr>
          <w:lang w:val="en-US"/>
        </w:rPr>
        <w:t>showed characteristic</w:t>
      </w:r>
      <w:r w:rsidR="00465BBC">
        <w:rPr>
          <w:lang w:val="en-US"/>
        </w:rPr>
        <w:t xml:space="preserve"> </w:t>
      </w:r>
      <w:r>
        <w:rPr>
          <w:lang w:val="en-US"/>
        </w:rPr>
        <w:t xml:space="preserve">glycation </w:t>
      </w:r>
      <w:r w:rsidR="00CB41F9">
        <w:rPr>
          <w:lang w:val="en-US"/>
        </w:rPr>
        <w:t xml:space="preserve">patterns </w:t>
      </w:r>
      <w:r w:rsidR="00465BBC">
        <w:rPr>
          <w:lang w:val="en-US"/>
        </w:rPr>
        <w:t>in plasma proteins</w:t>
      </w:r>
      <w:r w:rsidR="00CB41F9">
        <w:rPr>
          <w:lang w:val="en-US"/>
        </w:rPr>
        <w:t xml:space="preserve"> that allowed their differentiation from </w:t>
      </w:r>
      <w:r w:rsidR="00DA522A">
        <w:rPr>
          <w:lang w:val="en-US"/>
        </w:rPr>
        <w:t>matched healthy controls</w:t>
      </w:r>
      <w:r>
        <w:rPr>
          <w:lang w:val="en-US"/>
        </w:rPr>
        <w:t xml:space="preserve">. </w:t>
      </w:r>
      <w:r w:rsidR="0096264F">
        <w:rPr>
          <w:lang w:val="en-US"/>
        </w:rPr>
        <w:t xml:space="preserve">The highest sensitivity to diagnose chronic hyperglycemia could be achieved </w:t>
      </w:r>
      <w:r w:rsidR="0096264F" w:rsidRPr="00B44483">
        <w:rPr>
          <w:lang w:val="en-US"/>
        </w:rPr>
        <w:t xml:space="preserve">by </w:t>
      </w:r>
      <w:r w:rsidR="00DA522A" w:rsidRPr="00B44483">
        <w:rPr>
          <w:lang w:val="en-US"/>
        </w:rPr>
        <w:t>a combination of</w:t>
      </w:r>
      <w:r w:rsidR="00465BBC" w:rsidRPr="00B44483">
        <w:rPr>
          <w:lang w:val="en-US"/>
        </w:rPr>
        <w:t xml:space="preserve"> </w:t>
      </w:r>
      <w:r w:rsidR="008C0412" w:rsidRPr="00B44483">
        <w:rPr>
          <w:lang w:val="en-US"/>
        </w:rPr>
        <w:t xml:space="preserve">the </w:t>
      </w:r>
      <w:r w:rsidR="005C228C" w:rsidRPr="00B44483">
        <w:rPr>
          <w:lang w:val="en-US"/>
        </w:rPr>
        <w:t xml:space="preserve">glycation </w:t>
      </w:r>
      <w:r w:rsidR="00596182" w:rsidRPr="00B44483">
        <w:rPr>
          <w:lang w:val="en-US"/>
        </w:rPr>
        <w:t>level</w:t>
      </w:r>
      <w:r w:rsidR="008C0412" w:rsidRPr="00B44483">
        <w:rPr>
          <w:lang w:val="en-US"/>
        </w:rPr>
        <w:t>s of four sites in</w:t>
      </w:r>
      <w:r w:rsidR="00465BBC" w:rsidRPr="00B44483">
        <w:rPr>
          <w:lang w:val="en-US"/>
        </w:rPr>
        <w:t xml:space="preserve"> </w:t>
      </w:r>
      <w:r w:rsidR="00DA522A" w:rsidRPr="00B44483">
        <w:rPr>
          <w:lang w:val="en-US"/>
        </w:rPr>
        <w:t>plasma proteins</w:t>
      </w:r>
      <w:r w:rsidR="008C0412" w:rsidRPr="00B44483">
        <w:rPr>
          <w:lang w:val="en-US"/>
        </w:rPr>
        <w:t xml:space="preserve">, i.e., K93, K262, and K414 in </w:t>
      </w:r>
      <w:r w:rsidR="00596182" w:rsidRPr="00B44483">
        <w:rPr>
          <w:lang w:val="en-US"/>
        </w:rPr>
        <w:t xml:space="preserve">HSA and </w:t>
      </w:r>
      <w:r w:rsidR="008C0412" w:rsidRPr="00B44483">
        <w:rPr>
          <w:lang w:val="en-US"/>
        </w:rPr>
        <w:t xml:space="preserve">K141 in </w:t>
      </w:r>
      <w:r w:rsidR="00596182" w:rsidRPr="00B44483">
        <w:rPr>
          <w:lang w:val="en-US"/>
        </w:rPr>
        <w:t>haptoglobin</w:t>
      </w:r>
      <w:r w:rsidR="008C0412" w:rsidRPr="00B44483">
        <w:rPr>
          <w:lang w:val="en-US"/>
        </w:rPr>
        <w:t>,</w:t>
      </w:r>
      <w:r w:rsidR="005C228C" w:rsidRPr="00B44483">
        <w:rPr>
          <w:lang w:val="en-US"/>
        </w:rPr>
        <w:t xml:space="preserve"> </w:t>
      </w:r>
      <w:r w:rsidR="008C0412" w:rsidRPr="00B44483">
        <w:rPr>
          <w:lang w:val="en-US"/>
        </w:rPr>
        <w:t xml:space="preserve">in combination with other routine parameters including </w:t>
      </w:r>
      <w:r w:rsidR="005C228C" w:rsidRPr="00B44483">
        <w:rPr>
          <w:lang w:val="en-US"/>
        </w:rPr>
        <w:t>HbA</w:t>
      </w:r>
      <w:r w:rsidR="005C228C" w:rsidRPr="00B44483">
        <w:rPr>
          <w:vertAlign w:val="subscript"/>
          <w:lang w:val="en-US"/>
        </w:rPr>
        <w:t>1c</w:t>
      </w:r>
      <w:r w:rsidR="008C0412" w:rsidRPr="003022DD">
        <w:rPr>
          <w:lang w:val="en-US"/>
        </w:rPr>
        <w:t>.</w:t>
      </w:r>
      <w:r w:rsidR="008C0412">
        <w:rPr>
          <w:lang w:val="en-US"/>
        </w:rPr>
        <w:t xml:space="preserve"> This feature set </w:t>
      </w:r>
      <w:r w:rsidR="00935D0D" w:rsidRPr="008C0412">
        <w:rPr>
          <w:lang w:val="en-US"/>
        </w:rPr>
        <w:t>provid</w:t>
      </w:r>
      <w:r w:rsidR="008C0412">
        <w:rPr>
          <w:lang w:val="en-US"/>
        </w:rPr>
        <w:t>ed</w:t>
      </w:r>
      <w:r w:rsidR="00935D0D" w:rsidRPr="008C0412">
        <w:rPr>
          <w:lang w:val="en-US"/>
        </w:rPr>
        <w:t xml:space="preserve"> a </w:t>
      </w:r>
      <w:r w:rsidR="00DA522A" w:rsidRPr="008C0412">
        <w:rPr>
          <w:lang w:val="en-US"/>
        </w:rPr>
        <w:t xml:space="preserve">favorable </w:t>
      </w:r>
      <w:r w:rsidR="005C228C" w:rsidRPr="008C0412">
        <w:rPr>
          <w:lang w:val="en-US"/>
        </w:rPr>
        <w:t xml:space="preserve">diagnostic accuracy </w:t>
      </w:r>
      <w:r w:rsidR="00935D0D" w:rsidRPr="008C0412">
        <w:rPr>
          <w:lang w:val="en-US"/>
        </w:rPr>
        <w:t>of</w:t>
      </w:r>
      <w:r w:rsidR="005958C0" w:rsidRPr="008C0412">
        <w:rPr>
          <w:lang w:val="en-US"/>
        </w:rPr>
        <w:t xml:space="preserve"> </w:t>
      </w:r>
      <w:r w:rsidR="00465BBC" w:rsidRPr="008C0412">
        <w:rPr>
          <w:lang w:val="en-US"/>
        </w:rPr>
        <w:t xml:space="preserve">around </w:t>
      </w:r>
      <w:r w:rsidR="005958C0" w:rsidRPr="008C0412">
        <w:rPr>
          <w:lang w:val="en-US"/>
        </w:rPr>
        <w:t>98%</w:t>
      </w:r>
      <w:r w:rsidR="00DA522A" w:rsidRPr="008C0412">
        <w:rPr>
          <w:lang w:val="en-US"/>
        </w:rPr>
        <w:t xml:space="preserve"> </w:t>
      </w:r>
      <w:r w:rsidR="0096264F" w:rsidRPr="008C0412">
        <w:rPr>
          <w:lang w:val="en-US"/>
        </w:rPr>
        <w:t xml:space="preserve">compared to </w:t>
      </w:r>
      <w:r w:rsidR="008C0412">
        <w:rPr>
          <w:lang w:val="en-US"/>
        </w:rPr>
        <w:t xml:space="preserve">only </w:t>
      </w:r>
      <w:r w:rsidR="008D5B16" w:rsidRPr="008C0412">
        <w:rPr>
          <w:lang w:val="en-US"/>
        </w:rPr>
        <w:t>76 and 70%</w:t>
      </w:r>
      <w:r w:rsidR="0096264F" w:rsidRPr="008C0412">
        <w:rPr>
          <w:lang w:val="en-US"/>
        </w:rPr>
        <w:t xml:space="preserve"> when only </w:t>
      </w:r>
      <w:r w:rsidR="00DA522A" w:rsidRPr="008C0412">
        <w:rPr>
          <w:lang w:val="en-US"/>
        </w:rPr>
        <w:t>Hb</w:t>
      </w:r>
      <w:r w:rsidR="00DA522A">
        <w:rPr>
          <w:lang w:val="en-US"/>
        </w:rPr>
        <w:t>A</w:t>
      </w:r>
      <w:r w:rsidR="00DA522A" w:rsidRPr="005C228C">
        <w:rPr>
          <w:vertAlign w:val="subscript"/>
          <w:lang w:val="en-US"/>
        </w:rPr>
        <w:t>1c</w:t>
      </w:r>
      <w:r w:rsidR="00DA522A">
        <w:rPr>
          <w:lang w:val="en-US"/>
        </w:rPr>
        <w:t xml:space="preserve"> and </w:t>
      </w:r>
      <w:r w:rsidR="00DA522A">
        <w:rPr>
          <w:lang w:val="en-US"/>
        </w:rPr>
        <w:lastRenderedPageBreak/>
        <w:t>FPG</w:t>
      </w:r>
      <w:r w:rsidR="008C0412" w:rsidRPr="008C0412">
        <w:rPr>
          <w:lang w:val="en-US"/>
        </w:rPr>
        <w:t>, respectively,</w:t>
      </w:r>
      <w:r w:rsidR="00DA522A">
        <w:rPr>
          <w:lang w:val="en-US"/>
        </w:rPr>
        <w:t xml:space="preserve"> </w:t>
      </w:r>
      <w:r w:rsidR="0096264F">
        <w:rPr>
          <w:lang w:val="en-US"/>
        </w:rPr>
        <w:t>were used</w:t>
      </w:r>
      <w:r w:rsidR="005C228C">
        <w:rPr>
          <w:lang w:val="en-US"/>
        </w:rPr>
        <w:t xml:space="preserve">. </w:t>
      </w:r>
      <w:r w:rsidR="00465BBC">
        <w:rPr>
          <w:lang w:val="en-US"/>
        </w:rPr>
        <w:t>These promising results motivated us to</w:t>
      </w:r>
      <w:r w:rsidR="005C228C">
        <w:rPr>
          <w:lang w:val="en-US"/>
        </w:rPr>
        <w:t xml:space="preserve"> extend </w:t>
      </w:r>
      <w:r w:rsidR="0096264F">
        <w:rPr>
          <w:lang w:val="en-US"/>
        </w:rPr>
        <w:t xml:space="preserve">our previous </w:t>
      </w:r>
      <w:r w:rsidR="005C228C">
        <w:rPr>
          <w:lang w:val="en-US"/>
        </w:rPr>
        <w:t xml:space="preserve">studies </w:t>
      </w:r>
      <w:r w:rsidR="0096264F">
        <w:rPr>
          <w:lang w:val="en-US"/>
        </w:rPr>
        <w:t>by including individuals with varying degrees of disturbances of glucose metabolism and insulin sensitivity who have been monitored for ~4 years. Here, we investiga</w:t>
      </w:r>
      <w:r w:rsidR="002271A9">
        <w:rPr>
          <w:lang w:val="en-US"/>
        </w:rPr>
        <w:t>ted</w:t>
      </w:r>
      <w:r w:rsidR="00EC12C2">
        <w:rPr>
          <w:lang w:val="en-US"/>
        </w:rPr>
        <w:t xml:space="preserve"> the </w:t>
      </w:r>
      <w:r w:rsidR="006E4876">
        <w:rPr>
          <w:lang w:val="en-US"/>
        </w:rPr>
        <w:t xml:space="preserve">diagnostic </w:t>
      </w:r>
      <w:r w:rsidR="00EB3D5D">
        <w:rPr>
          <w:lang w:val="en-US"/>
        </w:rPr>
        <w:t>and</w:t>
      </w:r>
      <w:r w:rsidR="006E4876">
        <w:rPr>
          <w:lang w:val="en-US"/>
        </w:rPr>
        <w:t xml:space="preserve"> prognostic </w:t>
      </w:r>
      <w:r w:rsidR="00EC12C2">
        <w:rPr>
          <w:lang w:val="en-US"/>
        </w:rPr>
        <w:t xml:space="preserve">potential of </w:t>
      </w:r>
      <w:r w:rsidR="006E4876">
        <w:rPr>
          <w:lang w:val="en-US"/>
        </w:rPr>
        <w:t xml:space="preserve">plasma protein </w:t>
      </w:r>
      <w:r w:rsidR="00EC12C2">
        <w:rPr>
          <w:lang w:val="en-US"/>
        </w:rPr>
        <w:t>glycation sites</w:t>
      </w:r>
      <w:r w:rsidR="0096264F">
        <w:rPr>
          <w:lang w:val="en-US"/>
        </w:rPr>
        <w:t xml:space="preserve"> longitudinally</w:t>
      </w:r>
      <w:r w:rsidR="00EC12C2">
        <w:rPr>
          <w:lang w:val="en-US"/>
        </w:rPr>
        <w:t>. Th</w:t>
      </w:r>
      <w:r w:rsidR="006E4876">
        <w:rPr>
          <w:lang w:val="en-US"/>
        </w:rPr>
        <w:t>us</w:t>
      </w:r>
      <w:r w:rsidR="00EC12C2">
        <w:rPr>
          <w:lang w:val="en-US"/>
        </w:rPr>
        <w:t xml:space="preserve">, </w:t>
      </w:r>
      <w:r w:rsidR="006E50E9">
        <w:rPr>
          <w:lang w:val="en-US"/>
        </w:rPr>
        <w:t xml:space="preserve">we </w:t>
      </w:r>
      <w:r w:rsidR="006E4876">
        <w:rPr>
          <w:lang w:val="en-US"/>
        </w:rPr>
        <w:t>quantified</w:t>
      </w:r>
      <w:r w:rsidR="006E50E9">
        <w:rPr>
          <w:lang w:val="en-US"/>
        </w:rPr>
        <w:t xml:space="preserve"> </w:t>
      </w:r>
      <w:r w:rsidR="006E50E9" w:rsidRPr="00B14E29">
        <w:rPr>
          <w:rFonts w:eastAsia="Calibri"/>
          <w:lang w:val="en-US" w:eastAsia="en-US"/>
        </w:rPr>
        <w:t xml:space="preserve">29 glycation </w:t>
      </w:r>
      <w:r w:rsidR="006E50E9" w:rsidRPr="008C0412">
        <w:rPr>
          <w:rFonts w:eastAsia="Calibri"/>
          <w:lang w:val="en-US" w:eastAsia="en-US"/>
        </w:rPr>
        <w:t>sites originating from ten proteins</w:t>
      </w:r>
      <w:r w:rsidR="006E50E9" w:rsidRPr="008C0412">
        <w:rPr>
          <w:lang w:val="en-US"/>
        </w:rPr>
        <w:t xml:space="preserve"> in </w:t>
      </w:r>
      <w:r w:rsidR="006E4876" w:rsidRPr="008C0412">
        <w:rPr>
          <w:lang w:val="en-US"/>
        </w:rPr>
        <w:t xml:space="preserve">plasma samples from </w:t>
      </w:r>
      <w:r w:rsidR="006E50E9" w:rsidRPr="008C0412">
        <w:rPr>
          <w:lang w:val="en-US"/>
        </w:rPr>
        <w:t>long-term controlled diabetic patients</w:t>
      </w:r>
      <w:r w:rsidR="0096264F" w:rsidRPr="008C0412">
        <w:rPr>
          <w:lang w:val="en-US"/>
        </w:rPr>
        <w:t xml:space="preserve"> (n=</w:t>
      </w:r>
      <w:r w:rsidR="008D5B16" w:rsidRPr="008C0412">
        <w:rPr>
          <w:lang w:val="en-US"/>
        </w:rPr>
        <w:t>48</w:t>
      </w:r>
      <w:r w:rsidR="0096264F" w:rsidRPr="008C0412">
        <w:rPr>
          <w:lang w:val="en-US"/>
        </w:rPr>
        <w:t>)</w:t>
      </w:r>
      <w:r w:rsidR="006E4876" w:rsidRPr="008C0412">
        <w:rPr>
          <w:lang w:val="en-US"/>
        </w:rPr>
        <w:t xml:space="preserve"> and</w:t>
      </w:r>
      <w:r w:rsidR="006E50E9" w:rsidRPr="008C0412">
        <w:rPr>
          <w:lang w:val="en-US"/>
        </w:rPr>
        <w:t xml:space="preserve"> matched </w:t>
      </w:r>
      <w:r w:rsidR="006E4876" w:rsidRPr="008C0412">
        <w:rPr>
          <w:lang w:val="en-US"/>
        </w:rPr>
        <w:t xml:space="preserve">non-diabetic </w:t>
      </w:r>
      <w:r w:rsidR="006E50E9" w:rsidRPr="008C0412">
        <w:rPr>
          <w:lang w:val="en-US"/>
        </w:rPr>
        <w:t>subjects</w:t>
      </w:r>
      <w:r w:rsidR="006E4876" w:rsidRPr="008C0412">
        <w:rPr>
          <w:lang w:val="en-US"/>
        </w:rPr>
        <w:t xml:space="preserve"> (control</w:t>
      </w:r>
      <w:r w:rsidR="0096264F" w:rsidRPr="008C0412">
        <w:rPr>
          <w:lang w:val="en-US"/>
        </w:rPr>
        <w:t xml:space="preserve">, </w:t>
      </w:r>
      <w:r w:rsidR="008D5B16" w:rsidRPr="008C0412">
        <w:rPr>
          <w:lang w:val="en-US"/>
        </w:rPr>
        <w:t>n=48</w:t>
      </w:r>
      <w:r w:rsidR="006E4876" w:rsidRPr="008C0412">
        <w:rPr>
          <w:lang w:val="en-US"/>
        </w:rPr>
        <w:t>)</w:t>
      </w:r>
      <w:r w:rsidR="0096264F" w:rsidRPr="008C0412">
        <w:rPr>
          <w:lang w:val="en-US"/>
        </w:rPr>
        <w:t>. In addition, we included analyse</w:t>
      </w:r>
      <w:r w:rsidR="006E4876" w:rsidRPr="008C0412">
        <w:rPr>
          <w:lang w:val="en-US"/>
        </w:rPr>
        <w:t xml:space="preserve">s </w:t>
      </w:r>
      <w:r w:rsidR="0096264F" w:rsidRPr="008C0412">
        <w:rPr>
          <w:lang w:val="en-US"/>
        </w:rPr>
        <w:t xml:space="preserve">of plasma samples </w:t>
      </w:r>
      <w:r w:rsidR="006E4876" w:rsidRPr="008C0412">
        <w:rPr>
          <w:lang w:val="en-US"/>
        </w:rPr>
        <w:t xml:space="preserve">obtained from </w:t>
      </w:r>
      <w:r w:rsidR="006E50E9" w:rsidRPr="008C0412">
        <w:rPr>
          <w:color w:val="131313"/>
          <w:lang w:val="en-US"/>
        </w:rPr>
        <w:t>20</w:t>
      </w:r>
      <w:r w:rsidR="006E50E9" w:rsidRPr="00B14E29">
        <w:rPr>
          <w:color w:val="131313"/>
          <w:lang w:val="en-US"/>
        </w:rPr>
        <w:t xml:space="preserve"> </w:t>
      </w:r>
      <w:r w:rsidR="006E4876">
        <w:rPr>
          <w:color w:val="131313"/>
          <w:lang w:val="en-US"/>
        </w:rPr>
        <w:t>individuals</w:t>
      </w:r>
      <w:r w:rsidR="00EB3D5D">
        <w:rPr>
          <w:color w:val="131313"/>
          <w:lang w:val="en-US"/>
        </w:rPr>
        <w:t xml:space="preserve"> </w:t>
      </w:r>
      <w:r w:rsidR="0096264F">
        <w:rPr>
          <w:color w:val="131313"/>
          <w:lang w:val="en-US"/>
        </w:rPr>
        <w:t xml:space="preserve">who have initially been classified </w:t>
      </w:r>
      <w:r w:rsidR="006E4876">
        <w:rPr>
          <w:color w:val="131313"/>
          <w:lang w:val="en-US"/>
        </w:rPr>
        <w:t xml:space="preserve">as prediabetic and </w:t>
      </w:r>
      <w:r w:rsidR="0096264F">
        <w:rPr>
          <w:color w:val="131313"/>
          <w:lang w:val="en-US"/>
        </w:rPr>
        <w:t>re-evaluated after 3-5 years</w:t>
      </w:r>
      <w:r w:rsidR="006E50E9" w:rsidRPr="00A73085">
        <w:rPr>
          <w:lang w:val="en-US"/>
        </w:rPr>
        <w:t xml:space="preserve">. </w:t>
      </w:r>
    </w:p>
    <w:p w14:paraId="7B0D616F" w14:textId="7DC9C260" w:rsidR="00E91BA1" w:rsidRPr="00686ED5" w:rsidRDefault="00E0051F" w:rsidP="00E86391">
      <w:pPr>
        <w:spacing w:line="480" w:lineRule="auto"/>
        <w:jc w:val="both"/>
        <w:rPr>
          <w:lang w:val="en-US"/>
        </w:rPr>
      </w:pPr>
      <w:r>
        <w:rPr>
          <w:lang w:val="en-US"/>
        </w:rPr>
        <w:t xml:space="preserve">A ROC analysis of </w:t>
      </w:r>
      <w:r w:rsidR="00EB3D5D">
        <w:rPr>
          <w:lang w:val="en-US"/>
        </w:rPr>
        <w:t>the</w:t>
      </w:r>
      <w:r>
        <w:rPr>
          <w:lang w:val="en-US"/>
        </w:rPr>
        <w:t xml:space="preserve"> data </w:t>
      </w:r>
      <w:r w:rsidR="00EB3D5D">
        <w:rPr>
          <w:lang w:val="en-US"/>
        </w:rPr>
        <w:t xml:space="preserve">set </w:t>
      </w:r>
      <w:r>
        <w:rPr>
          <w:lang w:val="en-US"/>
        </w:rPr>
        <w:t>clearly</w:t>
      </w:r>
      <w:r w:rsidR="00A73085" w:rsidRPr="00A73085">
        <w:rPr>
          <w:lang w:val="en-US"/>
        </w:rPr>
        <w:t xml:space="preserve"> </w:t>
      </w:r>
      <w:r>
        <w:rPr>
          <w:lang w:val="en-US"/>
        </w:rPr>
        <w:t>indicate</w:t>
      </w:r>
      <w:r w:rsidR="00EB3D5D">
        <w:rPr>
          <w:lang w:val="en-US"/>
        </w:rPr>
        <w:t>d</w:t>
      </w:r>
      <w:r w:rsidR="00A73085">
        <w:rPr>
          <w:lang w:val="en-US"/>
        </w:rPr>
        <w:t xml:space="preserve"> that the glycation levels of </w:t>
      </w:r>
      <w:r>
        <w:rPr>
          <w:lang w:val="en-US"/>
        </w:rPr>
        <w:t xml:space="preserve">the </w:t>
      </w:r>
      <w:r w:rsidR="00A73085" w:rsidRPr="00A73085">
        <w:rPr>
          <w:lang w:val="en-US"/>
        </w:rPr>
        <w:t>2</w:t>
      </w:r>
      <w:r w:rsidR="00A73085">
        <w:rPr>
          <w:lang w:val="en-US"/>
        </w:rPr>
        <w:t>9 investigated</w:t>
      </w:r>
      <w:r w:rsidR="00A73085" w:rsidRPr="00A73085">
        <w:rPr>
          <w:lang w:val="en-US"/>
        </w:rPr>
        <w:t xml:space="preserve"> sites </w:t>
      </w:r>
      <w:r w:rsidR="00EB3D5D">
        <w:rPr>
          <w:lang w:val="en-US"/>
        </w:rPr>
        <w:t xml:space="preserve">typically </w:t>
      </w:r>
      <w:r w:rsidR="00A73085">
        <w:rPr>
          <w:lang w:val="en-US"/>
        </w:rPr>
        <w:t xml:space="preserve">provide better SNs (up to 79%) </w:t>
      </w:r>
      <w:r w:rsidR="00483641">
        <w:rPr>
          <w:lang w:val="en-US"/>
        </w:rPr>
        <w:t xml:space="preserve">than </w:t>
      </w:r>
      <w:r w:rsidR="00EB3D5D">
        <w:rPr>
          <w:lang w:val="en-US"/>
        </w:rPr>
        <w:t xml:space="preserve">both </w:t>
      </w:r>
      <w:r w:rsidR="00A73085">
        <w:rPr>
          <w:lang w:val="en-US"/>
        </w:rPr>
        <w:t>HbA</w:t>
      </w:r>
      <w:r w:rsidR="00A73085">
        <w:rPr>
          <w:vertAlign w:val="subscript"/>
          <w:lang w:val="en-US"/>
        </w:rPr>
        <w:t>1c</w:t>
      </w:r>
      <w:r w:rsidR="00A73085">
        <w:rPr>
          <w:lang w:val="en-US"/>
        </w:rPr>
        <w:t xml:space="preserve"> </w:t>
      </w:r>
      <w:r w:rsidR="00483641">
        <w:rPr>
          <w:lang w:val="en-US"/>
        </w:rPr>
        <w:t>(</w:t>
      </w:r>
      <w:r w:rsidR="002D22B2">
        <w:rPr>
          <w:lang w:val="en-US"/>
        </w:rPr>
        <w:t>SN = </w:t>
      </w:r>
      <w:r w:rsidR="00483641">
        <w:rPr>
          <w:lang w:val="en-US"/>
        </w:rPr>
        <w:t>63%, AUC</w:t>
      </w:r>
      <w:r w:rsidR="002D22B2">
        <w:rPr>
          <w:lang w:val="en-US"/>
        </w:rPr>
        <w:t> = </w:t>
      </w:r>
      <w:r w:rsidR="00483641">
        <w:rPr>
          <w:lang w:val="en-US"/>
        </w:rPr>
        <w:t xml:space="preserve">89%) </w:t>
      </w:r>
      <w:r w:rsidR="00A73085">
        <w:rPr>
          <w:lang w:val="en-US"/>
        </w:rPr>
        <w:t>and FPG</w:t>
      </w:r>
      <w:r w:rsidR="00483641">
        <w:rPr>
          <w:lang w:val="en-US"/>
        </w:rPr>
        <w:t xml:space="preserve"> (</w:t>
      </w:r>
      <w:r w:rsidR="002D22B2">
        <w:rPr>
          <w:lang w:val="en-US"/>
        </w:rPr>
        <w:t>SN = </w:t>
      </w:r>
      <w:r w:rsidR="00483641">
        <w:rPr>
          <w:lang w:val="en-US"/>
        </w:rPr>
        <w:t>54%, AUC</w:t>
      </w:r>
      <w:r w:rsidR="002D22B2">
        <w:rPr>
          <w:lang w:val="en-US"/>
        </w:rPr>
        <w:t> = </w:t>
      </w:r>
      <w:r w:rsidR="00483641">
        <w:rPr>
          <w:lang w:val="en-US"/>
        </w:rPr>
        <w:t>89%)</w:t>
      </w:r>
      <w:r w:rsidR="00A73085">
        <w:rPr>
          <w:lang w:val="en-US"/>
        </w:rPr>
        <w:t xml:space="preserve"> </w:t>
      </w:r>
      <w:r w:rsidR="00504FE5">
        <w:rPr>
          <w:lang w:val="en-US"/>
        </w:rPr>
        <w:t xml:space="preserve">and only slightly lower AUCs (up to 82%) </w:t>
      </w:r>
      <w:r w:rsidR="00A73085">
        <w:rPr>
          <w:lang w:val="en-US"/>
        </w:rPr>
        <w:t xml:space="preserve">for classifying </w:t>
      </w:r>
      <w:r w:rsidR="00A73085" w:rsidRPr="00A73085">
        <w:rPr>
          <w:lang w:val="en-US"/>
        </w:rPr>
        <w:t>T2DM patients and controls.</w:t>
      </w:r>
      <w:r w:rsidR="00A73085">
        <w:rPr>
          <w:lang w:val="en-US"/>
        </w:rPr>
        <w:t xml:space="preserve"> </w:t>
      </w:r>
      <w:r w:rsidR="007D4D6E">
        <w:rPr>
          <w:lang w:val="en-US"/>
        </w:rPr>
        <w:t>Noteworthy, the three diagnostic paramete</w:t>
      </w:r>
      <w:r w:rsidR="003A7820">
        <w:rPr>
          <w:lang w:val="en-US"/>
        </w:rPr>
        <w:t>r</w:t>
      </w:r>
      <w:r w:rsidR="00EB3D5D">
        <w:rPr>
          <w:lang w:val="en-US"/>
        </w:rPr>
        <w:t>s</w:t>
      </w:r>
      <w:r w:rsidR="007D4D6E">
        <w:rPr>
          <w:lang w:val="en-US"/>
        </w:rPr>
        <w:t xml:space="preserve"> </w:t>
      </w:r>
      <w:r w:rsidR="007D4D6E" w:rsidRPr="00B14E29">
        <w:rPr>
          <w:lang w:val="en-US"/>
        </w:rPr>
        <w:t xml:space="preserve">FPI (cut-off 115.0 pmol/L; </w:t>
      </w:r>
      <w:r w:rsidR="007D4D6E">
        <w:rPr>
          <w:lang w:val="en-US"/>
        </w:rPr>
        <w:t>AUC = 84%</w:t>
      </w:r>
      <w:r w:rsidR="007D4D6E" w:rsidRPr="00B14E29">
        <w:rPr>
          <w:lang w:val="en-US"/>
        </w:rPr>
        <w:t xml:space="preserve">), HOMA-IR (cut-off 4.68, </w:t>
      </w:r>
      <w:r w:rsidR="007D4D6E">
        <w:rPr>
          <w:lang w:val="en-US"/>
        </w:rPr>
        <w:t>AUC = 88%</w:t>
      </w:r>
      <w:r w:rsidR="007D4D6E" w:rsidRPr="00B14E29">
        <w:rPr>
          <w:lang w:val="en-US"/>
        </w:rPr>
        <w:t>)</w:t>
      </w:r>
      <w:r w:rsidR="007D4D6E">
        <w:rPr>
          <w:lang w:val="en-US"/>
        </w:rPr>
        <w:t>,</w:t>
      </w:r>
      <w:r w:rsidR="007D4D6E" w:rsidRPr="00B14E29">
        <w:rPr>
          <w:lang w:val="en-US"/>
        </w:rPr>
        <w:t xml:space="preserve"> and HOMA2</w:t>
      </w:r>
      <w:r w:rsidR="00420B41">
        <w:rPr>
          <w:lang w:val="en-US"/>
        </w:rPr>
        <w:t> </w:t>
      </w:r>
      <w:r w:rsidR="007D4D6E" w:rsidRPr="00B14E29">
        <w:rPr>
          <w:lang w:val="en-US"/>
        </w:rPr>
        <w:t xml:space="preserve">%S (cut-off 4.68, </w:t>
      </w:r>
      <w:r w:rsidR="007D4D6E">
        <w:rPr>
          <w:lang w:val="en-US"/>
        </w:rPr>
        <w:t>AUC = 86%</w:t>
      </w:r>
      <w:r w:rsidR="007D4D6E" w:rsidRPr="00B14E29">
        <w:rPr>
          <w:lang w:val="en-US"/>
        </w:rPr>
        <w:t>)</w:t>
      </w:r>
      <w:r w:rsidR="00EB3D5D">
        <w:rPr>
          <w:lang w:val="en-US"/>
        </w:rPr>
        <w:t>,</w:t>
      </w:r>
      <w:r w:rsidR="007D4D6E">
        <w:rPr>
          <w:lang w:val="en-US"/>
        </w:rPr>
        <w:t xml:space="preserve"> which are typically used to characterize insulin resistance</w:t>
      </w:r>
      <w:r w:rsidR="003A7820">
        <w:rPr>
          <w:lang w:val="en-US"/>
        </w:rPr>
        <w:t>,</w:t>
      </w:r>
      <w:r w:rsidR="007D4D6E">
        <w:rPr>
          <w:lang w:val="en-US"/>
        </w:rPr>
        <w:t xml:space="preserve"> provided clinically relevant AUCs.</w:t>
      </w:r>
      <w:r w:rsidR="00E91BA1">
        <w:rPr>
          <w:lang w:val="en-US"/>
        </w:rPr>
        <w:t xml:space="preserve"> Additionally, data reiterate that lowering the </w:t>
      </w:r>
      <w:r w:rsidR="00E91BA1" w:rsidRPr="00483641">
        <w:rPr>
          <w:lang w:val="en-US"/>
        </w:rPr>
        <w:t>cut-of</w:t>
      </w:r>
      <w:r w:rsidR="008E2C69">
        <w:rPr>
          <w:lang w:val="en-US"/>
        </w:rPr>
        <w:t>f</w:t>
      </w:r>
      <w:r w:rsidR="00E91BA1" w:rsidRPr="00483641">
        <w:rPr>
          <w:lang w:val="en-US"/>
        </w:rPr>
        <w:t xml:space="preserve"> values of HbA</w:t>
      </w:r>
      <w:r w:rsidR="00E91BA1" w:rsidRPr="007D4D6E">
        <w:rPr>
          <w:vertAlign w:val="subscript"/>
          <w:lang w:val="en-US"/>
        </w:rPr>
        <w:t>1c</w:t>
      </w:r>
      <w:r w:rsidR="00E91BA1" w:rsidRPr="00483641">
        <w:rPr>
          <w:lang w:val="en-US"/>
        </w:rPr>
        <w:t xml:space="preserve"> (</w:t>
      </w:r>
      <w:r w:rsidR="008E2C69">
        <w:rPr>
          <w:lang w:val="en-US"/>
        </w:rPr>
        <w:t>from 6.5 to 6.0%</w:t>
      </w:r>
      <w:r w:rsidR="00E91BA1">
        <w:rPr>
          <w:lang w:val="en-US"/>
        </w:rPr>
        <w:t xml:space="preserve">) </w:t>
      </w:r>
      <w:r w:rsidR="00E91BA1" w:rsidRPr="00483641">
        <w:rPr>
          <w:lang w:val="en-US"/>
        </w:rPr>
        <w:t xml:space="preserve">and </w:t>
      </w:r>
      <w:r w:rsidR="00E91BA1">
        <w:rPr>
          <w:lang w:val="en-US"/>
        </w:rPr>
        <w:t>FPG (</w:t>
      </w:r>
      <w:r w:rsidR="008E2C69">
        <w:rPr>
          <w:lang w:val="en-US"/>
        </w:rPr>
        <w:t xml:space="preserve">from </w:t>
      </w:r>
      <w:r w:rsidR="00E91BA1">
        <w:rPr>
          <w:lang w:val="en-US"/>
        </w:rPr>
        <w:t>7.0</w:t>
      </w:r>
      <w:r w:rsidR="008E2C69">
        <w:rPr>
          <w:lang w:val="en-US"/>
        </w:rPr>
        <w:t xml:space="preserve"> to 5.72 </w:t>
      </w:r>
      <w:r w:rsidR="00E91BA1">
        <w:rPr>
          <w:lang w:val="en-US"/>
        </w:rPr>
        <w:t>mmol/L</w:t>
      </w:r>
      <w:r w:rsidR="008E2C69">
        <w:rPr>
          <w:lang w:val="en-US"/>
        </w:rPr>
        <w:t>)</w:t>
      </w:r>
      <w:r w:rsidR="00EB3D5D">
        <w:rPr>
          <w:lang w:val="en-US"/>
        </w:rPr>
        <w:t>,</w:t>
      </w:r>
      <w:r w:rsidR="008E2C69">
        <w:rPr>
          <w:lang w:val="en-US"/>
        </w:rPr>
        <w:t xml:space="preserve"> </w:t>
      </w:r>
      <w:r w:rsidR="00EB3D5D">
        <w:rPr>
          <w:lang w:val="en-US"/>
        </w:rPr>
        <w:t xml:space="preserve">as </w:t>
      </w:r>
      <w:r w:rsidR="00E91BA1">
        <w:rPr>
          <w:lang w:val="en-US"/>
        </w:rPr>
        <w:t xml:space="preserve">recommended by </w:t>
      </w:r>
      <w:r w:rsidR="00E91BA1" w:rsidRPr="00483641">
        <w:rPr>
          <w:lang w:val="en-US"/>
        </w:rPr>
        <w:t>the WHO</w:t>
      </w:r>
      <w:r w:rsidR="00EB3D5D">
        <w:rPr>
          <w:lang w:val="en-US"/>
        </w:rPr>
        <w:t>,</w:t>
      </w:r>
      <w:r w:rsidR="00E91BA1" w:rsidRPr="00483641">
        <w:rPr>
          <w:lang w:val="en-US"/>
        </w:rPr>
        <w:t xml:space="preserve"> </w:t>
      </w:r>
      <w:r w:rsidR="00EB3D5D">
        <w:rPr>
          <w:lang w:val="en-US"/>
        </w:rPr>
        <w:t>improved the</w:t>
      </w:r>
      <w:r w:rsidR="00E91BA1">
        <w:rPr>
          <w:lang w:val="en-US"/>
        </w:rPr>
        <w:t xml:space="preserve"> </w:t>
      </w:r>
      <w:r w:rsidR="008E2C69">
        <w:rPr>
          <w:lang w:val="en-US"/>
        </w:rPr>
        <w:t>SNs</w:t>
      </w:r>
      <w:r w:rsidR="00E91BA1" w:rsidRPr="00483641">
        <w:rPr>
          <w:lang w:val="en-US"/>
        </w:rPr>
        <w:t xml:space="preserve"> </w:t>
      </w:r>
      <w:r w:rsidR="00EB3D5D">
        <w:rPr>
          <w:lang w:val="en-US"/>
        </w:rPr>
        <w:t xml:space="preserve">from </w:t>
      </w:r>
      <w:r w:rsidR="008E2C69">
        <w:rPr>
          <w:lang w:val="en-US"/>
        </w:rPr>
        <w:t xml:space="preserve">63 to 81% and </w:t>
      </w:r>
      <w:r w:rsidR="00EB3D5D">
        <w:rPr>
          <w:lang w:val="en-US"/>
        </w:rPr>
        <w:t xml:space="preserve">from </w:t>
      </w:r>
      <w:r w:rsidR="008E2C69">
        <w:rPr>
          <w:lang w:val="en-US"/>
        </w:rPr>
        <w:t>54 to 79%</w:t>
      </w:r>
      <w:r w:rsidR="00D37F1A">
        <w:rPr>
          <w:lang w:val="en-US"/>
        </w:rPr>
        <w:t>, respectively</w:t>
      </w:r>
      <w:r w:rsidR="00EB3D5D">
        <w:rPr>
          <w:lang w:val="en-US"/>
        </w:rPr>
        <w:t>,</w:t>
      </w:r>
      <w:r w:rsidR="00E91BA1" w:rsidRPr="00483641">
        <w:rPr>
          <w:lang w:val="en-US"/>
        </w:rPr>
        <w:t xml:space="preserve"> </w:t>
      </w:r>
      <w:r w:rsidR="00EB3D5D">
        <w:rPr>
          <w:lang w:val="en-US"/>
        </w:rPr>
        <w:t>supporting</w:t>
      </w:r>
      <w:r w:rsidR="00E91BA1" w:rsidRPr="00483641">
        <w:rPr>
          <w:lang w:val="en-US"/>
        </w:rPr>
        <w:t xml:space="preserve"> rece</w:t>
      </w:r>
      <w:r w:rsidR="00CA4195">
        <w:rPr>
          <w:lang w:val="en-US"/>
        </w:rPr>
        <w:t xml:space="preserve">nt reports </w:t>
      </w:r>
      <w:r w:rsidR="00CA4195">
        <w:rPr>
          <w:lang w:val="en-US"/>
        </w:rPr>
        <w:fldChar w:fldCharType="begin">
          <w:fldData xml:space="preserve">PEVuZE5vdGU+PENpdGU+PEF1dGhvcj5CdWVsbDwvQXV0aG9yPjxZZWFyPjIwMDc8L1llYXI+PFJl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</w:fldData>
        </w:fldChar>
      </w:r>
      <w:r w:rsidR="00CA4195">
        <w:rPr>
          <w:lang w:val="en-US"/>
        </w:rPr>
        <w:instrText xml:space="preserve"> ADDIN EN.CITE </w:instrText>
      </w:r>
      <w:r w:rsidR="00CA4195">
        <w:rPr>
          <w:lang w:val="en-US"/>
        </w:rPr>
        <w:fldChar w:fldCharType="begin">
          <w:fldData xml:space="preserve">PEVuZE5vdGU+PENpdGU+PEF1dGhvcj5CdWVsbDwvQXV0aG9yPjxZZWFyPjIwMDc8L1llYXI+PFJl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</w:fldData>
        </w:fldChar>
      </w:r>
      <w:r w:rsidR="00CA4195">
        <w:rPr>
          <w:lang w:val="en-US"/>
        </w:rPr>
        <w:instrText xml:space="preserve"> ADDIN EN.CITE.DATA </w:instrText>
      </w:r>
      <w:r w:rsidR="00CA4195">
        <w:rPr>
          <w:lang w:val="en-US"/>
        </w:rPr>
      </w:r>
      <w:r w:rsidR="00CA4195">
        <w:rPr>
          <w:lang w:val="en-US"/>
        </w:rPr>
        <w:fldChar w:fldCharType="end"/>
      </w:r>
      <w:r w:rsidR="00CA4195">
        <w:rPr>
          <w:lang w:val="en-US"/>
        </w:rPr>
      </w:r>
      <w:r w:rsidR="00CA4195">
        <w:rPr>
          <w:lang w:val="en-US"/>
        </w:rPr>
        <w:fldChar w:fldCharType="separate"/>
      </w:r>
      <w:r w:rsidR="00CA4195">
        <w:rPr>
          <w:noProof/>
          <w:lang w:val="en-US"/>
        </w:rPr>
        <w:t>(12-16)</w:t>
      </w:r>
      <w:r w:rsidR="00CA4195">
        <w:rPr>
          <w:lang w:val="en-US"/>
        </w:rPr>
        <w:fldChar w:fldCharType="end"/>
      </w:r>
      <w:r w:rsidR="00CA4195">
        <w:rPr>
          <w:lang w:val="en-US"/>
        </w:rPr>
        <w:t>.</w:t>
      </w:r>
    </w:p>
    <w:p w14:paraId="77741B0D" w14:textId="191F6644" w:rsidR="005C4819" w:rsidRDefault="00483641" w:rsidP="00E86391">
      <w:pPr>
        <w:spacing w:line="480" w:lineRule="auto"/>
        <w:jc w:val="both"/>
        <w:rPr>
          <w:lang w:val="en-US"/>
        </w:rPr>
      </w:pPr>
      <w:r>
        <w:rPr>
          <w:lang w:val="en-US"/>
        </w:rPr>
        <w:t>I</w:t>
      </w:r>
      <w:r w:rsidR="00EB3D5D">
        <w:rPr>
          <w:lang w:val="en-US"/>
        </w:rPr>
        <w:t>n contrast to our previous study on newly diagnosed T2DM patients</w:t>
      </w:r>
      <w:r w:rsidR="00A73085" w:rsidRPr="00A73085">
        <w:rPr>
          <w:lang w:val="en-US"/>
        </w:rPr>
        <w:t xml:space="preserve"> </w:t>
      </w:r>
      <w:r w:rsidR="00E91BA1">
        <w:rPr>
          <w:lang w:val="en-US"/>
        </w:rPr>
        <w:fldChar w:fldCharType="begin"/>
      </w:r>
      <w:r w:rsidR="00E91BA1">
        <w:rPr>
          <w:lang w:val="en-US"/>
        </w:rPr>
        <w:instrText xml:space="preserve"> ADDIN EN.CITE &lt;EndNote&gt;&lt;Cite&gt;&lt;Author&gt;Spiller&lt;/Author&gt;&lt;Year&gt;2017&lt;/Year&gt;&lt;RecNum&gt;1406&lt;/RecNum&gt;&lt;DisplayText&gt;(57)&lt;/DisplayText&gt;&lt;record&gt;&lt;rec-number&gt;1406&lt;/rec-number&gt;&lt;foreign-keys&gt;&lt;key app="EN" db-id="a0rvdv5acv5wzre5aw2ves5bss2pr9w22w5x" timestamp="1493225654"&gt;1406&lt;/key&gt;&lt;/foreign-keys&gt;&lt;ref-type name="Journal Article"&gt;17&lt;/ref-type&gt;&lt;contributors&gt;&lt;authors&gt;&lt;author&gt;Spiller, Sandro&lt;/author&gt;&lt;author&gt;Li, Yichao&lt;/author&gt;&lt;author&gt;Blüher, Matthias&lt;/author&gt;&lt;author&gt;Welch, Lonnie&lt;/author&gt;&lt;author&gt;Hoffmann, Ralf&lt;/author&gt;&lt;/authors&gt;&lt;/contributors&gt;&lt;titles&gt;&lt;title&gt;Glycated lysine-141 in haptoglobin improves the diagnostic accuracy for type 2 diabetes mellitus in combination with glycated hemoglobin HbA(1c) and fasting plasma glucose&lt;/title&gt;&lt;secondary-title&gt;Clinical Proteomics&lt;/secondary-title&gt;&lt;/titles&gt;&lt;periodical&gt;&lt;full-title&gt;Clinical Proteomics&lt;/full-title&gt;&lt;abbr-1&gt;Clin Proteom&lt;/abbr-1&gt;&lt;/periodical&gt;&lt;pages&gt;10&lt;/pages&gt;&lt;volume&gt;14&lt;/volume&gt;&lt;dates&gt;&lt;year&gt;2017&lt;/year&gt;&lt;pub-dates&gt;&lt;date&gt;03/28&amp;#xD;11/05/received&amp;#xD;03/18/accepted&lt;/date&gt;&lt;/pub-dates&gt;&lt;/dates&gt;&lt;pub-location&gt;London&lt;/pub-location&gt;&lt;publisher&gt;BioMed Central&lt;/publisher&gt;&lt;isbn&gt;1542-6416&amp;#xD;1559-0275&lt;/isbn&gt;&lt;accession-num&gt;PMC5370432&lt;/accession-num&gt;&lt;urls&gt;&lt;related-urls&gt;&lt;url&gt;http://www.ncbi.nlm.nih.gov/pmc/articles/PMC5370432/&lt;/url&gt;&lt;/related-urls&gt;&lt;/urls&gt;&lt;electronic-resource-num&gt;10.1186/s12014-017-9145-1&lt;/electronic-resource-num&gt;&lt;remote-database-name&gt;PMC&lt;/remote-database-name&gt;&lt;/record&gt;&lt;/Cite&gt;&lt;/EndNote&gt;</w:instrText>
      </w:r>
      <w:r w:rsidR="00E91BA1">
        <w:rPr>
          <w:lang w:val="en-US"/>
        </w:rPr>
        <w:fldChar w:fldCharType="separate"/>
      </w:r>
      <w:r w:rsidR="00E91BA1">
        <w:rPr>
          <w:noProof/>
          <w:lang w:val="en-US"/>
        </w:rPr>
        <w:t>(57)</w:t>
      </w:r>
      <w:r w:rsidR="00E91BA1">
        <w:rPr>
          <w:lang w:val="en-US"/>
        </w:rPr>
        <w:fldChar w:fldCharType="end"/>
      </w:r>
      <w:r w:rsidR="00EB3D5D">
        <w:rPr>
          <w:lang w:val="en-US"/>
        </w:rPr>
        <w:t>,</w:t>
      </w:r>
      <w:r w:rsidR="00E91BA1">
        <w:rPr>
          <w:lang w:val="en-US"/>
        </w:rPr>
        <w:t xml:space="preserve"> </w:t>
      </w:r>
      <w:r w:rsidR="00A73085" w:rsidRPr="00A73085">
        <w:rPr>
          <w:lang w:val="en-US"/>
        </w:rPr>
        <w:t xml:space="preserve">glycation degrees </w:t>
      </w:r>
      <w:r w:rsidR="00EB3D5D">
        <w:rPr>
          <w:lang w:val="en-US"/>
        </w:rPr>
        <w:t xml:space="preserve">of long-term controlled patients </w:t>
      </w:r>
      <w:r>
        <w:rPr>
          <w:lang w:val="en-US"/>
        </w:rPr>
        <w:t>show</w:t>
      </w:r>
      <w:r w:rsidR="00D67CAD">
        <w:rPr>
          <w:lang w:val="en-US"/>
        </w:rPr>
        <w:t>ed moderate to strong correlations with</w:t>
      </w:r>
      <w:r w:rsidR="00A73085" w:rsidRPr="00A73085">
        <w:rPr>
          <w:lang w:val="en-US"/>
        </w:rPr>
        <w:t xml:space="preserve"> HbA</w:t>
      </w:r>
      <w:r w:rsidR="00A73085" w:rsidRPr="00483641">
        <w:rPr>
          <w:vertAlign w:val="subscript"/>
          <w:lang w:val="en-US"/>
        </w:rPr>
        <w:t>1c</w:t>
      </w:r>
      <w:r>
        <w:rPr>
          <w:lang w:val="en-US"/>
        </w:rPr>
        <w:t xml:space="preserve"> </w:t>
      </w:r>
      <w:r w:rsidR="00A73085" w:rsidRPr="00A73085">
        <w:rPr>
          <w:lang w:val="en-US"/>
        </w:rPr>
        <w:t>and other par</w:t>
      </w:r>
      <w:r w:rsidR="00A73085">
        <w:rPr>
          <w:lang w:val="en-US"/>
        </w:rPr>
        <w:t>ameters</w:t>
      </w:r>
      <w:r w:rsidR="003A7820">
        <w:rPr>
          <w:lang w:val="en-US"/>
        </w:rPr>
        <w:t xml:space="preserve"> of glucose metabolism and insulin sensitivity including</w:t>
      </w:r>
      <w:r w:rsidR="00A73085">
        <w:rPr>
          <w:lang w:val="en-US"/>
        </w:rPr>
        <w:t xml:space="preserve"> FPG</w:t>
      </w:r>
      <w:r w:rsidR="00D67CAD">
        <w:rPr>
          <w:lang w:val="en-US"/>
        </w:rPr>
        <w:t xml:space="preserve"> and HOMA-IR. This indicates that plasma proteins follow similar glycation kinetics </w:t>
      </w:r>
      <w:r w:rsidR="00EB3D5D">
        <w:rPr>
          <w:lang w:val="en-US"/>
        </w:rPr>
        <w:t>as</w:t>
      </w:r>
      <w:r w:rsidR="00D67CAD">
        <w:rPr>
          <w:lang w:val="en-US"/>
        </w:rPr>
        <w:t xml:space="preserve"> hemoglobin after manifestation of the disease and that </w:t>
      </w:r>
      <w:r w:rsidR="00EB3D5D">
        <w:rPr>
          <w:lang w:val="en-US"/>
        </w:rPr>
        <w:t xml:space="preserve">their </w:t>
      </w:r>
      <w:r w:rsidR="00D67CAD">
        <w:rPr>
          <w:lang w:val="en-US"/>
        </w:rPr>
        <w:t xml:space="preserve">glycation degree </w:t>
      </w:r>
      <w:r w:rsidR="00EB3D5D">
        <w:rPr>
          <w:lang w:val="en-US"/>
        </w:rPr>
        <w:t>generally increase</w:t>
      </w:r>
      <w:r w:rsidR="00D67CAD">
        <w:rPr>
          <w:lang w:val="en-US"/>
        </w:rPr>
        <w:t xml:space="preserve"> as insulin </w:t>
      </w:r>
      <w:r w:rsidR="003A7820">
        <w:rPr>
          <w:lang w:val="en-US"/>
        </w:rPr>
        <w:t>sensitivity deteriorates</w:t>
      </w:r>
      <w:r w:rsidR="00A73085">
        <w:rPr>
          <w:lang w:val="en-US"/>
        </w:rPr>
        <w:t>.</w:t>
      </w:r>
      <w:r w:rsidR="007D4D6E">
        <w:rPr>
          <w:lang w:val="en-US"/>
        </w:rPr>
        <w:t xml:space="preserve"> The </w:t>
      </w:r>
      <w:r w:rsidR="00E91BA1">
        <w:rPr>
          <w:lang w:val="en-US"/>
        </w:rPr>
        <w:t>previous</w:t>
      </w:r>
      <w:r w:rsidR="003A7820">
        <w:rPr>
          <w:lang w:val="en-US"/>
        </w:rPr>
        <w:t>ly reported</w:t>
      </w:r>
      <w:r w:rsidR="00E91BA1">
        <w:rPr>
          <w:lang w:val="en-US"/>
        </w:rPr>
        <w:t xml:space="preserve"> </w:t>
      </w:r>
      <w:r w:rsidR="007D4D6E">
        <w:rPr>
          <w:lang w:val="en-US"/>
        </w:rPr>
        <w:t xml:space="preserve">negative correlation of BMI with glycation sites </w:t>
      </w:r>
      <w:r w:rsidR="003A7820">
        <w:rPr>
          <w:lang w:val="en-US"/>
        </w:rPr>
        <w:t xml:space="preserve">(57) </w:t>
      </w:r>
      <w:r w:rsidR="00EB3D5D">
        <w:rPr>
          <w:lang w:val="en-US"/>
        </w:rPr>
        <w:t>was</w:t>
      </w:r>
      <w:r w:rsidR="00E91BA1">
        <w:rPr>
          <w:lang w:val="en-US"/>
        </w:rPr>
        <w:t xml:space="preserve"> not observed in the current cohort</w:t>
      </w:r>
      <w:r w:rsidR="007D4D6E" w:rsidRPr="007D4D6E">
        <w:rPr>
          <w:rFonts w:ascii="WarnockPro-Regular" w:eastAsia="Calibri" w:hAnsi="WarnockPro-Regular" w:cs="WarnockPro-Regular"/>
          <w:sz w:val="20"/>
          <w:szCs w:val="20"/>
          <w:lang w:val="en-US"/>
        </w:rPr>
        <w:t xml:space="preserve"> </w:t>
      </w:r>
      <w:r w:rsidR="007D4D6E" w:rsidRPr="00E91BA1">
        <w:rPr>
          <w:lang w:val="en-US"/>
        </w:rPr>
        <w:t>suggest</w:t>
      </w:r>
      <w:r w:rsidR="00E91BA1">
        <w:rPr>
          <w:lang w:val="en-US"/>
        </w:rPr>
        <w:t>ing</w:t>
      </w:r>
      <w:r w:rsidR="007D4D6E" w:rsidRPr="00E91BA1">
        <w:rPr>
          <w:lang w:val="en-US"/>
        </w:rPr>
        <w:t xml:space="preserve"> that</w:t>
      </w:r>
      <w:r w:rsidR="00E91BA1">
        <w:rPr>
          <w:lang w:val="en-US"/>
        </w:rPr>
        <w:t xml:space="preserve"> </w:t>
      </w:r>
      <w:r w:rsidR="00AA139F">
        <w:rPr>
          <w:lang w:val="en-US"/>
        </w:rPr>
        <w:t xml:space="preserve">the </w:t>
      </w:r>
      <w:r w:rsidR="00E91BA1">
        <w:rPr>
          <w:lang w:val="en-US"/>
        </w:rPr>
        <w:t xml:space="preserve">assumption of higher </w:t>
      </w:r>
      <w:r w:rsidR="00E91BA1">
        <w:rPr>
          <w:lang w:val="en-US"/>
        </w:rPr>
        <w:lastRenderedPageBreak/>
        <w:t>capacity of</w:t>
      </w:r>
      <w:r w:rsidR="007D4D6E" w:rsidRPr="00E91BA1">
        <w:rPr>
          <w:lang w:val="en-US"/>
        </w:rPr>
        <w:t xml:space="preserve"> adipose tissue in patients with obesity </w:t>
      </w:r>
      <w:r w:rsidR="00E91BA1">
        <w:rPr>
          <w:lang w:val="en-US"/>
        </w:rPr>
        <w:t>leads</w:t>
      </w:r>
      <w:r w:rsidR="007D4D6E" w:rsidRPr="00E91BA1">
        <w:rPr>
          <w:lang w:val="en-US"/>
        </w:rPr>
        <w:t xml:space="preserve"> to </w:t>
      </w:r>
      <w:r w:rsidR="00E91BA1">
        <w:rPr>
          <w:lang w:val="en-US"/>
        </w:rPr>
        <w:t>higher uptake of</w:t>
      </w:r>
      <w:r w:rsidR="007D4D6E" w:rsidRPr="00E91BA1">
        <w:rPr>
          <w:lang w:val="en-US"/>
        </w:rPr>
        <w:t xml:space="preserve"> excess glucose </w:t>
      </w:r>
      <w:r w:rsidR="00E91BA1">
        <w:rPr>
          <w:lang w:val="en-US"/>
        </w:rPr>
        <w:t>is not valid after manifestation of T2DM.</w:t>
      </w:r>
      <w:r w:rsidR="008E2C69">
        <w:rPr>
          <w:lang w:val="en-US"/>
        </w:rPr>
        <w:t xml:space="preserve"> </w:t>
      </w:r>
    </w:p>
    <w:p w14:paraId="379E39E6" w14:textId="6E00CE47" w:rsidR="00A81687" w:rsidRDefault="005C4819" w:rsidP="00A81687">
      <w:pPr>
        <w:autoSpaceDE w:val="0"/>
        <w:autoSpaceDN w:val="0"/>
        <w:adjustRightInd w:val="0"/>
        <w:spacing w:line="480" w:lineRule="auto"/>
        <w:jc w:val="both"/>
        <w:rPr>
          <w:lang w:val="en-US"/>
        </w:rPr>
      </w:pPr>
      <w:r w:rsidRPr="00E86391">
        <w:rPr>
          <w:lang w:val="en-US"/>
        </w:rPr>
        <w:t>Statistical evaluation of the data revealed a feature set matrix using one glycation site of haptoglobin (K141) and twel</w:t>
      </w:r>
      <w:r w:rsidR="00E86391" w:rsidRPr="00E86391">
        <w:rPr>
          <w:lang w:val="en-US"/>
        </w:rPr>
        <w:t xml:space="preserve">ve routine parameters typically </w:t>
      </w:r>
      <w:r w:rsidRPr="00E86391">
        <w:rPr>
          <w:lang w:val="en-US"/>
        </w:rPr>
        <w:t xml:space="preserve">used to characterize T2DM </w:t>
      </w:r>
      <w:r w:rsidRPr="005C4819">
        <w:rPr>
          <w:lang w:val="en-US"/>
        </w:rPr>
        <w:t>(FPG, HbA</w:t>
      </w:r>
      <w:r w:rsidRPr="00E86391">
        <w:rPr>
          <w:vertAlign w:val="subscript"/>
          <w:lang w:val="en-US"/>
        </w:rPr>
        <w:t>1c</w:t>
      </w:r>
      <w:r w:rsidRPr="005C4819">
        <w:rPr>
          <w:lang w:val="en-US"/>
        </w:rPr>
        <w:t>, FPI, C-peptide) and IR (HOMA-IR, FFAs)</w:t>
      </w:r>
      <w:r>
        <w:rPr>
          <w:lang w:val="en-US"/>
        </w:rPr>
        <w:t xml:space="preserve"> </w:t>
      </w:r>
      <w:r>
        <w:rPr>
          <w:lang w:val="en-US"/>
        </w:rPr>
        <w:fldChar w:fldCharType="begin"/>
      </w:r>
      <w:r>
        <w:rPr>
          <w:lang w:val="en-US"/>
        </w:rPr>
        <w:instrText xml:space="preserve"> ADDIN EN.CITE &lt;EndNote&gt;&lt;Cite&gt;&lt;Author&gt;Meigs&lt;/Author&gt;&lt;Year&gt;2009&lt;/Year&gt;&lt;RecNum&gt;769&lt;/RecNum&gt;&lt;DisplayText&gt;(58)&lt;/DisplayText&gt;&lt;record&gt;&lt;rec-number&gt;769&lt;/rec-number&gt;&lt;foreign-keys&gt;&lt;key app="EN" db-id="a0rvdv5acv5wzre5aw2ves5bss2pr9w22w5x" timestamp="1453123993"&gt;769&lt;/key&gt;&lt;/foreign-keys&gt;&lt;ref-type name="Journal Article"&gt;17&lt;/ref-type&gt;&lt;contributors&gt;&lt;authors&gt;&lt;author&gt;Meigs, James B.&lt;/author&gt;&lt;/authors&gt;&lt;/contributors&gt;&lt;titles&gt;&lt;title&gt;Multiple Biomarker Prediction of Type 2 Diabetes&lt;/title&gt;&lt;secondary-title&gt;Diabetes Care&lt;/secondary-title&gt;&lt;/titles&gt;&lt;periodical&gt;&lt;full-title&gt;Diabetes Care&lt;/full-title&gt;&lt;/periodical&gt;&lt;pages&gt;1346-1348&lt;/pages&gt;&lt;volume&gt;32&lt;/volume&gt;&lt;number&gt;7&lt;/number&gt;&lt;dates&gt;&lt;year&gt;2009&lt;/year&gt;&lt;pub-dates&gt;&lt;date&gt;July 1, 2009&lt;/date&gt;&lt;/pub-dates&gt;&lt;/dates&gt;&lt;urls&gt;&lt;related-urls&gt;&lt;url&gt;http://care.diabetesjournals.org/content/32/7/1346.short&lt;/url&gt;&lt;/related-urls&gt;&lt;/urls&gt;&lt;electronic-resource-num&gt;10.2337/dc09-0754&lt;/electronic-resource-num&gt;&lt;/record&gt;&lt;/Cite&gt;&lt;/EndNote&gt;</w:instrText>
      </w:r>
      <w:r>
        <w:rPr>
          <w:lang w:val="en-US"/>
        </w:rPr>
        <w:fldChar w:fldCharType="separate"/>
      </w:r>
      <w:r>
        <w:rPr>
          <w:lang w:val="en-US"/>
        </w:rPr>
        <w:t>(58)</w:t>
      </w:r>
      <w:r>
        <w:rPr>
          <w:lang w:val="en-US"/>
        </w:rPr>
        <w:fldChar w:fldCharType="end"/>
      </w:r>
      <w:r w:rsidR="00EB3D5D">
        <w:rPr>
          <w:lang w:val="en-US"/>
        </w:rPr>
        <w:t xml:space="preserve"> </w:t>
      </w:r>
      <w:r w:rsidR="002D7E20">
        <w:rPr>
          <w:lang w:val="en-US"/>
        </w:rPr>
        <w:t>providing</w:t>
      </w:r>
      <w:r w:rsidR="00E86391">
        <w:rPr>
          <w:lang w:val="en-US"/>
        </w:rPr>
        <w:t xml:space="preserve"> a </w:t>
      </w:r>
      <w:r w:rsidRPr="00E86391">
        <w:rPr>
          <w:lang w:val="en-US"/>
        </w:rPr>
        <w:t>high accuracy of 95% for the cohort</w:t>
      </w:r>
      <w:r w:rsidR="00EB3D5D">
        <w:rPr>
          <w:lang w:val="en-US"/>
        </w:rPr>
        <w:t>, which</w:t>
      </w:r>
      <w:r w:rsidR="00E86391">
        <w:rPr>
          <w:lang w:val="en-US"/>
        </w:rPr>
        <w:t xml:space="preserve"> </w:t>
      </w:r>
      <w:r w:rsidR="003A7820">
        <w:rPr>
          <w:lang w:val="en-US"/>
        </w:rPr>
        <w:t>confirms</w:t>
      </w:r>
      <w:r w:rsidR="00E86391">
        <w:rPr>
          <w:lang w:val="en-US"/>
        </w:rPr>
        <w:t xml:space="preserve"> our </w:t>
      </w:r>
      <w:r w:rsidR="003A7820">
        <w:rPr>
          <w:lang w:val="en-US"/>
        </w:rPr>
        <w:t>previous</w:t>
      </w:r>
      <w:r w:rsidR="00E86391">
        <w:rPr>
          <w:lang w:val="en-US"/>
        </w:rPr>
        <w:t xml:space="preserve"> results </w:t>
      </w:r>
      <w:r w:rsidR="00E86391">
        <w:rPr>
          <w:lang w:val="en-US"/>
        </w:rPr>
        <w:fldChar w:fldCharType="begin"/>
      </w:r>
      <w:r w:rsidR="00E86391">
        <w:rPr>
          <w:lang w:val="en-US"/>
        </w:rPr>
        <w:instrText xml:space="preserve"> ADDIN EN.CITE &lt;EndNote&gt;&lt;Cite&gt;&lt;Author&gt;Spiller&lt;/Author&gt;&lt;Year&gt;2017&lt;/Year&gt;&lt;RecNum&gt;1406&lt;/RecNum&gt;&lt;DisplayText&gt;(57)&lt;/DisplayText&gt;&lt;record&gt;&lt;rec-number&gt;1406&lt;/rec-number&gt;&lt;foreign-keys&gt;&lt;key app="EN" db-id="a0rvdv5acv5wzre5aw2ves5bss2pr9w22w5x" timestamp="1493225654"&gt;1406&lt;/key&gt;&lt;/foreign-keys&gt;&lt;ref-type name="Journal Article"&gt;17&lt;/ref-type&gt;&lt;contributors&gt;&lt;authors&gt;&lt;author&gt;Spiller, Sandro&lt;/author&gt;&lt;author&gt;Li, Yichao&lt;/author&gt;&lt;author&gt;Blüher, Matthias&lt;/author&gt;&lt;author&gt;Welch, Lonnie&lt;/author&gt;&lt;author&gt;Hoffmann, Ralf&lt;/author&gt;&lt;/authors&gt;&lt;/contributors&gt;&lt;titles&gt;&lt;title&gt;Glycated lysine-141 in haptoglobin improves the diagnostic accuracy for type 2 diabetes mellitus in combination with glycated hemoglobin HbA(1c) and fasting plasma glucose&lt;/title&gt;&lt;secondary-title&gt;Clinical Proteomics&lt;/secondary-title&gt;&lt;/titles&gt;&lt;periodical&gt;&lt;full-title&gt;Clinical Proteomics&lt;/full-title&gt;&lt;abbr-1&gt;Clin Proteom&lt;/abbr-1&gt;&lt;/periodical&gt;&lt;pages&gt;10&lt;/pages&gt;&lt;volume&gt;14&lt;/volume&gt;&lt;dates&gt;&lt;year&gt;2017&lt;/year&gt;&lt;pub-dates&gt;&lt;date&gt;03/28&amp;#xD;11/05/received&amp;#xD;03/18/accepted&lt;/date&gt;&lt;/pub-dates&gt;&lt;/dates&gt;&lt;pub-location&gt;London&lt;/pub-location&gt;&lt;publisher&gt;BioMed Central&lt;/publisher&gt;&lt;isbn&gt;1542-6416&amp;#xD;1559-0275&lt;/isbn&gt;&lt;accession-num&gt;PMC5370432&lt;/accession-num&gt;&lt;urls&gt;&lt;related-urls&gt;&lt;url&gt;http://www.ncbi.nlm.nih.gov/pmc/articles/PMC5370432/&lt;/url&gt;&lt;/related-urls&gt;&lt;/urls&gt;&lt;electronic-resource-num&gt;10.1186/s12014-017-9145-1&lt;/electronic-resource-num&gt;&lt;remote-database-name&gt;PMC&lt;/remote-database-name&gt;&lt;/record&gt;&lt;/Cite&gt;&lt;/EndNote&gt;</w:instrText>
      </w:r>
      <w:r w:rsidR="00E86391">
        <w:rPr>
          <w:lang w:val="en-US"/>
        </w:rPr>
        <w:fldChar w:fldCharType="separate"/>
      </w:r>
      <w:r w:rsidR="00E86391">
        <w:rPr>
          <w:noProof/>
          <w:lang w:val="en-US"/>
        </w:rPr>
        <w:t>(57)</w:t>
      </w:r>
      <w:r w:rsidR="00E86391">
        <w:rPr>
          <w:lang w:val="en-US"/>
        </w:rPr>
        <w:fldChar w:fldCharType="end"/>
      </w:r>
      <w:r w:rsidR="00E86391">
        <w:rPr>
          <w:lang w:val="en-US"/>
        </w:rPr>
        <w:t xml:space="preserve">. </w:t>
      </w:r>
      <w:r w:rsidR="00EB3D5D">
        <w:rPr>
          <w:lang w:val="en-US"/>
        </w:rPr>
        <w:t>T</w:t>
      </w:r>
      <w:r w:rsidR="00E86391">
        <w:rPr>
          <w:lang w:val="en-US"/>
        </w:rPr>
        <w:t xml:space="preserve">his result emphasizes the </w:t>
      </w:r>
      <w:r w:rsidR="00EB3D5D">
        <w:rPr>
          <w:lang w:val="en-US"/>
        </w:rPr>
        <w:t>relevance</w:t>
      </w:r>
      <w:r w:rsidR="00E86391">
        <w:rPr>
          <w:lang w:val="en-US"/>
        </w:rPr>
        <w:t xml:space="preserve"> of HP K141 acting as biomarker for the disease, </w:t>
      </w:r>
      <w:r w:rsidR="002D7E20">
        <w:rPr>
          <w:lang w:val="en-US"/>
        </w:rPr>
        <w:t>as</w:t>
      </w:r>
      <w:r w:rsidR="00E86391">
        <w:rPr>
          <w:lang w:val="en-US"/>
        </w:rPr>
        <w:t xml:space="preserve"> HP K141 provided </w:t>
      </w:r>
      <w:r w:rsidR="002D7E20">
        <w:rPr>
          <w:lang w:val="en-US"/>
        </w:rPr>
        <w:t xml:space="preserve">also the </w:t>
      </w:r>
      <w:r w:rsidR="00E86391">
        <w:rPr>
          <w:lang w:val="en-US"/>
        </w:rPr>
        <w:t>highest accuracies in combination with HbA</w:t>
      </w:r>
      <w:r w:rsidR="00E86391" w:rsidRPr="00E86391">
        <w:rPr>
          <w:vertAlign w:val="subscript"/>
          <w:lang w:val="en-US"/>
        </w:rPr>
        <w:t>1c</w:t>
      </w:r>
      <w:r w:rsidR="00E86391">
        <w:rPr>
          <w:lang w:val="en-US"/>
        </w:rPr>
        <w:t xml:space="preserve"> and FPG in the previous cohort</w:t>
      </w:r>
      <w:r w:rsidR="003A7820">
        <w:rPr>
          <w:lang w:val="en-US"/>
        </w:rPr>
        <w:t xml:space="preserve"> (57)</w:t>
      </w:r>
      <w:r w:rsidR="00E86391">
        <w:rPr>
          <w:lang w:val="en-US"/>
        </w:rPr>
        <w:t>.</w:t>
      </w:r>
    </w:p>
    <w:p w14:paraId="08439F10" w14:textId="150C66D4" w:rsidR="00A36BB0" w:rsidRPr="009828EE" w:rsidRDefault="00A81687" w:rsidP="009828EE">
      <w:pPr>
        <w:autoSpaceDE w:val="0"/>
        <w:autoSpaceDN w:val="0"/>
        <w:adjustRightInd w:val="0"/>
        <w:spacing w:line="480" w:lineRule="auto"/>
        <w:jc w:val="both"/>
        <w:rPr>
          <w:rFonts w:ascii="WarnockPro-Regular" w:eastAsia="Calibri" w:hAnsi="WarnockPro-Regular" w:cs="WarnockPro-Regular"/>
          <w:sz w:val="20"/>
          <w:szCs w:val="20"/>
          <w:lang w:val="en-US"/>
        </w:rPr>
      </w:pPr>
      <w:r w:rsidRPr="00A81687">
        <w:rPr>
          <w:lang w:val="en-US"/>
        </w:rPr>
        <w:t xml:space="preserve">Based on cut-off values </w:t>
      </w:r>
      <w:r w:rsidR="003A7820">
        <w:rPr>
          <w:lang w:val="en-US"/>
        </w:rPr>
        <w:t xml:space="preserve">for the 29 glycation sites </w:t>
      </w:r>
      <w:r w:rsidR="00A86DF9">
        <w:rPr>
          <w:lang w:val="en-US"/>
        </w:rPr>
        <w:t xml:space="preserve">determined </w:t>
      </w:r>
      <w:r w:rsidR="002D7E20">
        <w:rPr>
          <w:lang w:val="en-US"/>
        </w:rPr>
        <w:t xml:space="preserve">previously </w:t>
      </w:r>
      <w:r w:rsidR="002D7E20" w:rsidRPr="00A81687">
        <w:rPr>
          <w:lang w:val="en-US"/>
        </w:rPr>
        <w:t xml:space="preserve">in </w:t>
      </w:r>
      <w:r w:rsidR="003A7820" w:rsidRPr="00A81687">
        <w:rPr>
          <w:lang w:val="en-US"/>
        </w:rPr>
        <w:t xml:space="preserve">patients </w:t>
      </w:r>
      <w:r w:rsidR="003A7820">
        <w:rPr>
          <w:lang w:val="en-US"/>
        </w:rPr>
        <w:t xml:space="preserve">with </w:t>
      </w:r>
      <w:r w:rsidR="002D7E20" w:rsidRPr="00A81687">
        <w:rPr>
          <w:lang w:val="en-US"/>
        </w:rPr>
        <w:t xml:space="preserve">newly diagnosed T2DM </w:t>
      </w:r>
      <w:r>
        <w:rPr>
          <w:lang w:val="en-US"/>
        </w:rPr>
        <w:fldChar w:fldCharType="begin"/>
      </w:r>
      <w:r>
        <w:rPr>
          <w:lang w:val="en-US"/>
        </w:rPr>
        <w:instrText xml:space="preserve"> ADDIN EN.CITE &lt;EndNote&gt;&lt;Cite&gt;&lt;Author&gt;Spiller&lt;/Author&gt;&lt;Year&gt;2017&lt;/Year&gt;&lt;RecNum&gt;1406&lt;/RecNum&gt;&lt;DisplayText&gt;(57)&lt;/DisplayText&gt;&lt;record&gt;&lt;rec-number&gt;1406&lt;/rec-number&gt;&lt;foreign-keys&gt;&lt;key app="EN" db-id="a0rvdv5acv5wzre5aw2ves5bss2pr9w22w5x" timestamp="1493225654"&gt;1406&lt;/key&gt;&lt;/foreign-keys&gt;&lt;ref-type name="Journal Article"&gt;17&lt;/ref-type&gt;&lt;contributors&gt;&lt;authors&gt;&lt;author&gt;Spiller, Sandro&lt;/author&gt;&lt;author&gt;Li, Yichao&lt;/author&gt;&lt;author&gt;Blüher, Matthias&lt;/author&gt;&lt;author&gt;Welch, Lonnie&lt;/author&gt;&lt;author&gt;Hoffmann, Ralf&lt;/author&gt;&lt;/authors&gt;&lt;/contributors&gt;&lt;titles&gt;&lt;title&gt;Glycated lysine-141 in haptoglobin improves the diagnostic accuracy for type 2 diabetes mellitus in combination with glycated hemoglobin HbA(1c) and fasting plasma glucose&lt;/title&gt;&lt;secondary-title&gt;Clinical Proteomics&lt;/secondary-title&gt;&lt;/titles&gt;&lt;periodical&gt;&lt;full-title&gt;Clinical Proteomics&lt;/full-title&gt;&lt;abbr-1&gt;Clin Proteom&lt;/abbr-1&gt;&lt;/periodical&gt;&lt;pages&gt;10&lt;/pages&gt;&lt;volume&gt;14&lt;/volume&gt;&lt;dates&gt;&lt;year&gt;2017&lt;/year&gt;&lt;pub-dates&gt;&lt;date&gt;03/28&amp;#xD;11/05/received&amp;#xD;03/18/accepted&lt;/date&gt;&lt;/pub-dates&gt;&lt;/dates&gt;&lt;pub-location&gt;London&lt;/pub-location&gt;&lt;publisher&gt;BioMed Central&lt;/publisher&gt;&lt;isbn&gt;1542-6416&amp;#xD;1559-0275&lt;/isbn&gt;&lt;accession-num&gt;PMC5370432&lt;/accession-num&gt;&lt;urls&gt;&lt;related-urls&gt;&lt;url&gt;http://www.ncbi.nlm.nih.gov/pmc/articles/PMC5370432/&lt;/url&gt;&lt;/related-urls&gt;&lt;/urls&gt;&lt;electronic-resource-num&gt;10.1186/s12014-017-9145-1&lt;/electronic-resource-num&gt;&lt;remote-database-name&gt;PMC&lt;/remote-database-name&gt;&lt;/record&gt;&lt;/Cite&gt;&lt;/EndNote&gt;</w:instrText>
      </w:r>
      <w:r>
        <w:rPr>
          <w:lang w:val="en-US"/>
        </w:rPr>
        <w:fldChar w:fldCharType="separate"/>
      </w:r>
      <w:r>
        <w:rPr>
          <w:noProof/>
          <w:lang w:val="en-US"/>
        </w:rPr>
        <w:t>(57)</w:t>
      </w:r>
      <w:r>
        <w:rPr>
          <w:lang w:val="en-US"/>
        </w:rPr>
        <w:fldChar w:fldCharType="end"/>
      </w:r>
      <w:r w:rsidR="002D7E20">
        <w:rPr>
          <w:lang w:val="en-US"/>
        </w:rPr>
        <w:t>,</w:t>
      </w:r>
      <w:r>
        <w:rPr>
          <w:lang w:val="en-US"/>
        </w:rPr>
        <w:t xml:space="preserve"> </w:t>
      </w:r>
      <w:r w:rsidRPr="00A81687">
        <w:rPr>
          <w:lang w:val="en-US"/>
        </w:rPr>
        <w:t>pre</w:t>
      </w:r>
      <w:r>
        <w:rPr>
          <w:lang w:val="en-US"/>
        </w:rPr>
        <w:t>diabetic subjects could be subdi</w:t>
      </w:r>
      <w:r w:rsidRPr="00A81687">
        <w:rPr>
          <w:lang w:val="en-US"/>
        </w:rPr>
        <w:t>vided into three clusters</w:t>
      </w:r>
      <w:r>
        <w:rPr>
          <w:lang w:val="en-US"/>
        </w:rPr>
        <w:t xml:space="preserve">. </w:t>
      </w:r>
      <w:r w:rsidR="003A7820">
        <w:rPr>
          <w:lang w:val="en-US"/>
        </w:rPr>
        <w:t xml:space="preserve">Importantly, these three clusters may reflect the individual risk to progress from prediabetes to T2DM, to remain prediabetic or to improve hyperglycemia. </w:t>
      </w:r>
      <w:r w:rsidR="002D7E20">
        <w:rPr>
          <w:lang w:val="en-US"/>
        </w:rPr>
        <w:t>R</w:t>
      </w:r>
      <w:r w:rsidR="00A86DF9" w:rsidRPr="00B14E29">
        <w:rPr>
          <w:lang w:val="en-US"/>
        </w:rPr>
        <w:t>eexamin</w:t>
      </w:r>
      <w:r w:rsidR="00A86DF9">
        <w:rPr>
          <w:lang w:val="en-US"/>
        </w:rPr>
        <w:t xml:space="preserve">ation of </w:t>
      </w:r>
      <w:r w:rsidR="002D7E20">
        <w:rPr>
          <w:lang w:val="en-US"/>
        </w:rPr>
        <w:t xml:space="preserve">these </w:t>
      </w:r>
      <w:r w:rsidR="00A86DF9">
        <w:rPr>
          <w:lang w:val="en-US"/>
        </w:rPr>
        <w:t>individuals</w:t>
      </w:r>
      <w:r w:rsidR="00A86DF9" w:rsidRPr="00B14E29">
        <w:rPr>
          <w:lang w:val="en-US"/>
        </w:rPr>
        <w:t xml:space="preserve"> </w:t>
      </w:r>
      <w:r w:rsidR="002D7E20">
        <w:rPr>
          <w:lang w:val="en-US"/>
        </w:rPr>
        <w:t xml:space="preserve">after three to five years, indicated that </w:t>
      </w:r>
      <w:r w:rsidR="003A7820">
        <w:rPr>
          <w:lang w:val="en-US"/>
        </w:rPr>
        <w:t xml:space="preserve">individuals </w:t>
      </w:r>
      <w:r w:rsidR="002D7E20">
        <w:rPr>
          <w:lang w:val="en-US"/>
        </w:rPr>
        <w:t xml:space="preserve">of </w:t>
      </w:r>
      <w:r w:rsidR="00A86DF9">
        <w:rPr>
          <w:lang w:val="en-US"/>
        </w:rPr>
        <w:t xml:space="preserve">one </w:t>
      </w:r>
      <w:r w:rsidR="00607DA5">
        <w:rPr>
          <w:lang w:val="en-US"/>
        </w:rPr>
        <w:t>cluster</w:t>
      </w:r>
      <w:r w:rsidR="00A86DF9">
        <w:rPr>
          <w:lang w:val="en-US"/>
        </w:rPr>
        <w:t xml:space="preserve"> predominantly </w:t>
      </w:r>
      <w:r w:rsidR="002D7E20">
        <w:rPr>
          <w:lang w:val="en-US"/>
        </w:rPr>
        <w:t xml:space="preserve">advanced </w:t>
      </w:r>
      <w:r w:rsidR="00A86DF9">
        <w:rPr>
          <w:lang w:val="en-US"/>
        </w:rPr>
        <w:t xml:space="preserve">to T2DM or deterioration of prediabetic status. </w:t>
      </w:r>
      <w:r w:rsidR="002D7E20">
        <w:rPr>
          <w:lang w:val="en-US"/>
        </w:rPr>
        <w:t xml:space="preserve">According to the </w:t>
      </w:r>
      <w:r w:rsidR="00607DA5" w:rsidRPr="00607DA5">
        <w:rPr>
          <w:lang w:val="en-US"/>
        </w:rPr>
        <w:t>RF-</w:t>
      </w:r>
      <w:del w:id="14" w:author="Li, Yichao" w:date="2017-07-23T16:06:00Z">
        <w:r w:rsidR="00607DA5" w:rsidRPr="00607DA5" w:rsidDel="00D06BE6">
          <w:rPr>
            <w:lang w:val="en-US"/>
          </w:rPr>
          <w:delText>RVM</w:delText>
        </w:r>
        <w:r w:rsidR="00607DA5" w:rsidDel="00D06BE6">
          <w:rPr>
            <w:lang w:val="en-US"/>
          </w:rPr>
          <w:delText xml:space="preserve"> </w:delText>
        </w:r>
      </w:del>
      <w:ins w:id="15" w:author="Li, Yichao" w:date="2017-07-23T16:06:00Z">
        <w:r w:rsidR="00D06BE6" w:rsidRPr="00607DA5">
          <w:rPr>
            <w:lang w:val="en-US"/>
          </w:rPr>
          <w:t>R</w:t>
        </w:r>
        <w:r w:rsidR="00D06BE6">
          <w:rPr>
            <w:lang w:val="en-US"/>
          </w:rPr>
          <w:t>FE</w:t>
        </w:r>
        <w:r w:rsidR="00D06BE6">
          <w:rPr>
            <w:lang w:val="en-US"/>
          </w:rPr>
          <w:t xml:space="preserve"> </w:t>
        </w:r>
      </w:ins>
      <w:r w:rsidR="00607DA5">
        <w:rPr>
          <w:lang w:val="en-US"/>
        </w:rPr>
        <w:t>method</w:t>
      </w:r>
      <w:r w:rsidR="002D7E20">
        <w:rPr>
          <w:lang w:val="en-US"/>
        </w:rPr>
        <w:t>,</w:t>
      </w:r>
      <w:r w:rsidR="00607DA5">
        <w:rPr>
          <w:lang w:val="en-US"/>
        </w:rPr>
        <w:t xml:space="preserve"> glycation sites of HSA and serotransferrin</w:t>
      </w:r>
      <w:r w:rsidR="000F4F58">
        <w:rPr>
          <w:lang w:val="en-US"/>
        </w:rPr>
        <w:t xml:space="preserve"> contribute</w:t>
      </w:r>
      <w:r w:rsidR="002D7E20">
        <w:rPr>
          <w:lang w:val="en-US"/>
        </w:rPr>
        <w:t>d</w:t>
      </w:r>
      <w:r w:rsidR="000F4F58">
        <w:rPr>
          <w:lang w:val="en-US"/>
        </w:rPr>
        <w:t xml:space="preserve"> most </w:t>
      </w:r>
      <w:r w:rsidR="002D7E20">
        <w:rPr>
          <w:lang w:val="en-US"/>
        </w:rPr>
        <w:t>to the</w:t>
      </w:r>
      <w:r w:rsidR="000F4F58">
        <w:rPr>
          <w:lang w:val="en-US"/>
        </w:rPr>
        <w:t xml:space="preserve"> classification of the three clusters at baseline</w:t>
      </w:r>
      <w:r w:rsidR="0033143D">
        <w:rPr>
          <w:lang w:val="en-US"/>
        </w:rPr>
        <w:t xml:space="preserve"> </w:t>
      </w:r>
      <w:r w:rsidR="000F4F58">
        <w:rPr>
          <w:lang w:val="en-US"/>
        </w:rPr>
        <w:t>u</w:t>
      </w:r>
      <w:r w:rsidR="0033143D">
        <w:rPr>
          <w:lang w:val="en-US"/>
        </w:rPr>
        <w:t xml:space="preserve">nderlining </w:t>
      </w:r>
      <w:r w:rsidR="000F4F58">
        <w:rPr>
          <w:lang w:val="en-US"/>
        </w:rPr>
        <w:t xml:space="preserve">their </w:t>
      </w:r>
      <w:r w:rsidR="002D7E20">
        <w:rPr>
          <w:lang w:val="en-US"/>
        </w:rPr>
        <w:t>relevance</w:t>
      </w:r>
      <w:r w:rsidR="000F4F58">
        <w:rPr>
          <w:lang w:val="en-US"/>
        </w:rPr>
        <w:t xml:space="preserve"> for identifying </w:t>
      </w:r>
      <w:r w:rsidR="002D7E20">
        <w:rPr>
          <w:lang w:val="en-US"/>
        </w:rPr>
        <w:t xml:space="preserve">prediabetic </w:t>
      </w:r>
      <w:r w:rsidR="000F4F58">
        <w:rPr>
          <w:lang w:val="en-US"/>
        </w:rPr>
        <w:t xml:space="preserve">subgroups. </w:t>
      </w:r>
      <w:r w:rsidR="0033143D">
        <w:rPr>
          <w:lang w:val="en-US"/>
        </w:rPr>
        <w:t xml:space="preserve">Since </w:t>
      </w:r>
      <w:r w:rsidR="000F4F58" w:rsidRPr="000F4F58">
        <w:rPr>
          <w:lang w:val="en-US"/>
        </w:rPr>
        <w:t xml:space="preserve">subgroups </w:t>
      </w:r>
      <w:r w:rsidR="0033143D">
        <w:rPr>
          <w:lang w:val="en-US"/>
        </w:rPr>
        <w:t>might</w:t>
      </w:r>
      <w:r w:rsidR="000F4F58" w:rsidRPr="000F4F58">
        <w:rPr>
          <w:lang w:val="en-US"/>
        </w:rPr>
        <w:t xml:space="preserve"> respond dif</w:t>
      </w:r>
      <w:r w:rsidR="0033143D">
        <w:rPr>
          <w:lang w:val="en-US"/>
        </w:rPr>
        <w:t>f</w:t>
      </w:r>
      <w:r w:rsidR="000F4F58" w:rsidRPr="000F4F58">
        <w:rPr>
          <w:lang w:val="en-US"/>
        </w:rPr>
        <w:t>erently to T2DM trea</w:t>
      </w:r>
      <w:r w:rsidR="0033143D">
        <w:rPr>
          <w:lang w:val="en-US"/>
        </w:rPr>
        <w:t xml:space="preserve">tment strategies or show individual </w:t>
      </w:r>
      <w:r w:rsidR="000F4F58" w:rsidRPr="000F4F58">
        <w:rPr>
          <w:lang w:val="en-US"/>
        </w:rPr>
        <w:t>risk</w:t>
      </w:r>
      <w:r w:rsidR="002D7E20">
        <w:rPr>
          <w:lang w:val="en-US"/>
        </w:rPr>
        <w:t>s</w:t>
      </w:r>
      <w:r w:rsidR="000F4F58" w:rsidRPr="000F4F58">
        <w:rPr>
          <w:lang w:val="en-US"/>
        </w:rPr>
        <w:t xml:space="preserve"> for </w:t>
      </w:r>
      <w:r w:rsidR="002D7E20">
        <w:rPr>
          <w:lang w:val="en-US"/>
        </w:rPr>
        <w:t xml:space="preserve">disease </w:t>
      </w:r>
      <w:r w:rsidR="0033143D">
        <w:rPr>
          <w:lang w:val="en-US"/>
        </w:rPr>
        <w:t>progression and developing diabetic complications</w:t>
      </w:r>
      <w:r w:rsidR="002D7E20">
        <w:rPr>
          <w:lang w:val="en-US"/>
        </w:rPr>
        <w:t>, the</w:t>
      </w:r>
      <w:r w:rsidR="0033143D">
        <w:rPr>
          <w:lang w:val="en-US"/>
        </w:rPr>
        <w:t xml:space="preserve"> glycation sites</w:t>
      </w:r>
      <w:r w:rsidR="0033143D" w:rsidRPr="0033143D">
        <w:rPr>
          <w:lang w:val="en-US"/>
        </w:rPr>
        <w:t xml:space="preserve"> </w:t>
      </w:r>
      <w:r w:rsidR="0033143D">
        <w:rPr>
          <w:lang w:val="en-US"/>
        </w:rPr>
        <w:t xml:space="preserve">might </w:t>
      </w:r>
      <w:r w:rsidR="002D7E20">
        <w:rPr>
          <w:lang w:val="en-US"/>
        </w:rPr>
        <w:t xml:space="preserve">provide </w:t>
      </w:r>
      <w:r w:rsidR="0033143D">
        <w:rPr>
          <w:lang w:val="en-US"/>
        </w:rPr>
        <w:t xml:space="preserve">a prognostic tool </w:t>
      </w:r>
      <w:r w:rsidR="002D7E20">
        <w:rPr>
          <w:lang w:val="en-US"/>
        </w:rPr>
        <w:t>to overcome current</w:t>
      </w:r>
      <w:r w:rsidR="0033143D">
        <w:rPr>
          <w:lang w:val="en-US"/>
        </w:rPr>
        <w:t xml:space="preserve"> diagnostic </w:t>
      </w:r>
      <w:r w:rsidR="002D7E20">
        <w:rPr>
          <w:lang w:val="en-US"/>
        </w:rPr>
        <w:t>limitations</w:t>
      </w:r>
      <w:r w:rsidR="000F4F58" w:rsidRPr="000F4F58">
        <w:rPr>
          <w:lang w:val="en-US"/>
        </w:rPr>
        <w:t>.</w:t>
      </w:r>
      <w:r w:rsidR="009828EE">
        <w:rPr>
          <w:lang w:val="en-US"/>
        </w:rPr>
        <w:t xml:space="preserve"> However, </w:t>
      </w:r>
      <w:r w:rsidR="002D7E20">
        <w:rPr>
          <w:lang w:val="en-US"/>
        </w:rPr>
        <w:t>this</w:t>
      </w:r>
      <w:r w:rsidR="009828EE">
        <w:rPr>
          <w:lang w:val="en-US"/>
        </w:rPr>
        <w:t xml:space="preserve"> study</w:t>
      </w:r>
      <w:r w:rsidR="0033143D">
        <w:rPr>
          <w:lang w:val="en-US"/>
        </w:rPr>
        <w:t xml:space="preserve"> </w:t>
      </w:r>
      <w:r w:rsidR="002D7E20">
        <w:rPr>
          <w:lang w:val="en-US"/>
        </w:rPr>
        <w:t>w</w:t>
      </w:r>
      <w:r w:rsidR="0033143D" w:rsidRPr="009828EE">
        <w:rPr>
          <w:lang w:val="en-US"/>
        </w:rPr>
        <w:t>as limit</w:t>
      </w:r>
      <w:r w:rsidR="002D7E20">
        <w:rPr>
          <w:lang w:val="en-US"/>
        </w:rPr>
        <w:t>ed</w:t>
      </w:r>
      <w:r w:rsidR="0033143D" w:rsidRPr="009828EE">
        <w:rPr>
          <w:lang w:val="en-US"/>
        </w:rPr>
        <w:t xml:space="preserve"> </w:t>
      </w:r>
      <w:r w:rsidR="002D7E20">
        <w:rPr>
          <w:lang w:val="en-US"/>
        </w:rPr>
        <w:t>by</w:t>
      </w:r>
      <w:r w:rsidR="0033143D" w:rsidRPr="009828EE">
        <w:rPr>
          <w:lang w:val="en-US"/>
        </w:rPr>
        <w:t xml:space="preserve"> the small</w:t>
      </w:r>
      <w:r w:rsidR="009828EE">
        <w:rPr>
          <w:lang w:val="en-US"/>
        </w:rPr>
        <w:t xml:space="preserve"> </w:t>
      </w:r>
      <w:r w:rsidR="0033143D" w:rsidRPr="009828EE">
        <w:rPr>
          <w:lang w:val="en-US"/>
        </w:rPr>
        <w:t>size of discovery cohort</w:t>
      </w:r>
      <w:r w:rsidR="009828EE">
        <w:rPr>
          <w:lang w:val="en-US"/>
        </w:rPr>
        <w:t>s</w:t>
      </w:r>
      <w:r w:rsidR="0033143D" w:rsidRPr="009828EE">
        <w:rPr>
          <w:lang w:val="en-US"/>
        </w:rPr>
        <w:t xml:space="preserve"> and the limited transferability</w:t>
      </w:r>
      <w:r w:rsidR="009828EE">
        <w:rPr>
          <w:rFonts w:ascii="WarnockPro-Regular" w:eastAsia="Calibri" w:hAnsi="WarnockPro-Regular" w:cs="WarnockPro-Regular"/>
          <w:sz w:val="20"/>
          <w:szCs w:val="20"/>
          <w:lang w:val="en-US"/>
        </w:rPr>
        <w:t xml:space="preserve"> </w:t>
      </w:r>
      <w:r w:rsidR="0033143D" w:rsidRPr="009828EE">
        <w:rPr>
          <w:lang w:val="en-US"/>
        </w:rPr>
        <w:t xml:space="preserve">into clinical </w:t>
      </w:r>
      <w:r w:rsidR="002D7E20">
        <w:rPr>
          <w:lang w:val="en-US"/>
        </w:rPr>
        <w:t>routine providing ‘only’</w:t>
      </w:r>
      <w:r w:rsidR="009828EE">
        <w:rPr>
          <w:lang w:val="en-US"/>
        </w:rPr>
        <w:t xml:space="preserve"> first hints and need</w:t>
      </w:r>
      <w:r w:rsidR="0033143D" w:rsidRPr="009828EE">
        <w:rPr>
          <w:lang w:val="en-US"/>
        </w:rPr>
        <w:t xml:space="preserve"> to be tested in </w:t>
      </w:r>
      <w:r w:rsidR="002D7E20">
        <w:rPr>
          <w:lang w:val="en-US"/>
        </w:rPr>
        <w:t xml:space="preserve">larger </w:t>
      </w:r>
      <w:r w:rsidR="0033143D" w:rsidRPr="009828EE">
        <w:rPr>
          <w:lang w:val="en-US"/>
        </w:rPr>
        <w:t xml:space="preserve">cohorts </w:t>
      </w:r>
      <w:r w:rsidR="002D7E20">
        <w:rPr>
          <w:lang w:val="en-US"/>
        </w:rPr>
        <w:t>using at least the set of</w:t>
      </w:r>
      <w:r w:rsidR="009828EE">
        <w:rPr>
          <w:lang w:val="en-US"/>
        </w:rPr>
        <w:t xml:space="preserve"> glycation sites </w:t>
      </w:r>
      <w:r w:rsidR="002D7E20">
        <w:rPr>
          <w:lang w:val="en-US"/>
        </w:rPr>
        <w:t>applied here, maybe even further sites from different plasma proteins.</w:t>
      </w:r>
      <w:r w:rsidR="003A7820">
        <w:rPr>
          <w:lang w:val="en-US"/>
        </w:rPr>
        <w:t xml:space="preserve"> Moreover, the value </w:t>
      </w:r>
      <w:r w:rsidR="002C42DF">
        <w:rPr>
          <w:lang w:val="en-US"/>
        </w:rPr>
        <w:t xml:space="preserve">of our glycation site cluster to predict </w:t>
      </w:r>
      <w:r w:rsidR="003A7820">
        <w:rPr>
          <w:lang w:val="en-US"/>
        </w:rPr>
        <w:t xml:space="preserve">T2DM should be tested in the context of large, prospective </w:t>
      </w:r>
      <w:r w:rsidR="002C42DF">
        <w:rPr>
          <w:lang w:val="en-US"/>
        </w:rPr>
        <w:t xml:space="preserve">epidemiologic </w:t>
      </w:r>
      <w:r w:rsidR="003A7820">
        <w:rPr>
          <w:lang w:val="en-US"/>
        </w:rPr>
        <w:t>studies</w:t>
      </w:r>
      <w:r w:rsidR="002C42DF">
        <w:rPr>
          <w:lang w:val="en-US"/>
        </w:rPr>
        <w:t xml:space="preserve"> on the long-term incident risk to develop T2DM. In addition, we propose to investigate whether the combination of HbA</w:t>
      </w:r>
      <w:r w:rsidR="002C42DF" w:rsidRPr="005C228C">
        <w:rPr>
          <w:vertAlign w:val="subscript"/>
          <w:lang w:val="en-US"/>
        </w:rPr>
        <w:t>1c</w:t>
      </w:r>
      <w:r w:rsidR="002C42DF">
        <w:rPr>
          <w:lang w:val="en-US"/>
        </w:rPr>
        <w:t xml:space="preserve"> with </w:t>
      </w:r>
      <w:r w:rsidR="002C42DF">
        <w:rPr>
          <w:lang w:val="en-US"/>
        </w:rPr>
        <w:lastRenderedPageBreak/>
        <w:t>glycation levels of plasma proteins (</w:t>
      </w:r>
      <w:r w:rsidR="008D5B16" w:rsidRPr="008C0412">
        <w:rPr>
          <w:lang w:val="en-US"/>
        </w:rPr>
        <w:t>especially HSA, serotransferrin, and haptoglobin</w:t>
      </w:r>
      <w:r w:rsidR="002C42DF" w:rsidRPr="008C0412">
        <w:rPr>
          <w:lang w:val="en-US"/>
        </w:rPr>
        <w:t xml:space="preserve">) and </w:t>
      </w:r>
      <w:del w:id="16" w:author="Li, Yichao" w:date="2017-07-23T16:14:00Z">
        <w:r w:rsidR="002C42DF" w:rsidRPr="008C0412" w:rsidDel="0005729E">
          <w:rPr>
            <w:lang w:val="en-US"/>
          </w:rPr>
          <w:delText>there</w:delText>
        </w:r>
      </w:del>
      <w:ins w:id="17" w:author="Li, Yichao" w:date="2017-07-23T16:14:00Z">
        <w:r w:rsidR="0005729E" w:rsidRPr="008C0412">
          <w:rPr>
            <w:lang w:val="en-US"/>
          </w:rPr>
          <w:t>their</w:t>
        </w:r>
      </w:ins>
      <w:r w:rsidR="002C42DF" w:rsidRPr="008C0412">
        <w:rPr>
          <w:lang w:val="en-US"/>
        </w:rPr>
        <w:t xml:space="preserve"> dynamics may reflect the individual risk to develop long-term complications of diabetes</w:t>
      </w:r>
      <w:r w:rsidR="002C42DF">
        <w:rPr>
          <w:lang w:val="en-US"/>
        </w:rPr>
        <w:t xml:space="preserve"> including diabetic retinopath</w:t>
      </w:r>
      <w:r w:rsidR="008D5B16">
        <w:rPr>
          <w:lang w:val="en-US"/>
        </w:rPr>
        <w:t>y, nephropathy and neuropathy.</w:t>
      </w:r>
    </w:p>
    <w:p w14:paraId="6BAACA33" w14:textId="77777777" w:rsidR="00953207" w:rsidRPr="0024765E" w:rsidRDefault="00953207" w:rsidP="00FC331B">
      <w:pPr>
        <w:spacing w:line="360" w:lineRule="auto"/>
        <w:jc w:val="both"/>
        <w:rPr>
          <w:lang w:val="en-US"/>
        </w:rPr>
      </w:pPr>
    </w:p>
    <w:p w14:paraId="69E9E404" w14:textId="77777777" w:rsidR="0040603B" w:rsidRPr="00B14E29" w:rsidRDefault="004178CC" w:rsidP="00FC331B">
      <w:pPr>
        <w:spacing w:line="360" w:lineRule="auto"/>
        <w:jc w:val="both"/>
        <w:rPr>
          <w:b/>
          <w:lang w:val="en-US"/>
        </w:rPr>
      </w:pPr>
      <w:r w:rsidRPr="00B14E29">
        <w:rPr>
          <w:b/>
          <w:lang w:val="en-US"/>
        </w:rPr>
        <w:t>Conclusions</w:t>
      </w:r>
    </w:p>
    <w:p w14:paraId="0C824DC1" w14:textId="20386764" w:rsidR="000D3F5A" w:rsidRPr="00B14E29" w:rsidRDefault="00B44483" w:rsidP="00B71A17">
      <w:pPr>
        <w:spacing w:line="360" w:lineRule="auto"/>
        <w:jc w:val="both"/>
        <w:rPr>
          <w:rFonts w:eastAsia="Calibri"/>
          <w:b/>
          <w:lang w:val="en-US" w:eastAsia="en-US"/>
        </w:rPr>
      </w:pPr>
      <w:r>
        <w:rPr>
          <w:lang w:val="en-US"/>
        </w:rPr>
        <w:t xml:space="preserve">The data obtained here for small, well defined cohorts of long-term diabetic and prediabetic patients confirms the </w:t>
      </w:r>
      <w:r w:rsidR="00BA4912">
        <w:rPr>
          <w:lang w:val="en-US"/>
        </w:rPr>
        <w:t xml:space="preserve">diagnostic potential </w:t>
      </w:r>
      <w:r>
        <w:rPr>
          <w:lang w:val="en-US"/>
        </w:rPr>
        <w:t xml:space="preserve">and for the first time indicates the prognostic value </w:t>
      </w:r>
      <w:r w:rsidR="00831659">
        <w:rPr>
          <w:lang w:val="en-US"/>
        </w:rPr>
        <w:t xml:space="preserve">of glycation sites </w:t>
      </w:r>
      <w:r>
        <w:rPr>
          <w:lang w:val="en-US"/>
        </w:rPr>
        <w:t xml:space="preserve">of plasma proteins, which provide similar or better </w:t>
      </w:r>
      <w:r w:rsidR="00831659">
        <w:rPr>
          <w:lang w:val="en-US"/>
        </w:rPr>
        <w:t>diagnostic accurac</w:t>
      </w:r>
      <w:r>
        <w:rPr>
          <w:lang w:val="en-US"/>
        </w:rPr>
        <w:t>ies as</w:t>
      </w:r>
      <w:r w:rsidR="00831659">
        <w:rPr>
          <w:lang w:val="en-US"/>
        </w:rPr>
        <w:t xml:space="preserve"> </w:t>
      </w:r>
      <w:r w:rsidR="006F3256">
        <w:rPr>
          <w:lang w:val="en-US"/>
        </w:rPr>
        <w:t>routinely applied clinical parameters</w:t>
      </w:r>
      <w:r w:rsidR="00B71A17">
        <w:rPr>
          <w:lang w:val="en-US"/>
        </w:rPr>
        <w:t xml:space="preserve">. </w:t>
      </w:r>
      <w:r w:rsidR="006F3256">
        <w:rPr>
          <w:lang w:val="en-US"/>
        </w:rPr>
        <w:t>I</w:t>
      </w:r>
      <w:r w:rsidR="00B71A17">
        <w:rPr>
          <w:lang w:val="en-US"/>
        </w:rPr>
        <w:t xml:space="preserve">nterestingly, the combination of glycation sites and </w:t>
      </w:r>
      <w:r w:rsidR="00BA4912">
        <w:rPr>
          <w:lang w:val="en-US"/>
        </w:rPr>
        <w:t xml:space="preserve">established </w:t>
      </w:r>
      <w:r w:rsidR="00831659">
        <w:rPr>
          <w:lang w:val="en-US"/>
        </w:rPr>
        <w:t xml:space="preserve">clinical </w:t>
      </w:r>
      <w:r w:rsidR="00BA4912">
        <w:rPr>
          <w:lang w:val="en-US"/>
        </w:rPr>
        <w:t>parameters</w:t>
      </w:r>
      <w:r w:rsidR="00B71A17">
        <w:rPr>
          <w:lang w:val="en-US"/>
        </w:rPr>
        <w:t xml:space="preserve"> provided </w:t>
      </w:r>
      <w:r w:rsidR="006F3256">
        <w:rPr>
          <w:lang w:val="en-US"/>
        </w:rPr>
        <w:t>the</w:t>
      </w:r>
      <w:r w:rsidR="00B71A17">
        <w:rPr>
          <w:lang w:val="en-US"/>
        </w:rPr>
        <w:t xml:space="preserve"> </w:t>
      </w:r>
      <w:r w:rsidR="006F3256">
        <w:rPr>
          <w:lang w:val="en-US"/>
        </w:rPr>
        <w:t>best</w:t>
      </w:r>
      <w:r w:rsidR="00B71A17">
        <w:rPr>
          <w:lang w:val="en-US"/>
        </w:rPr>
        <w:t xml:space="preserve"> accuracy </w:t>
      </w:r>
      <w:r w:rsidR="006F3256">
        <w:rPr>
          <w:lang w:val="en-US"/>
        </w:rPr>
        <w:t>(</w:t>
      </w:r>
      <w:r w:rsidR="00B71A17">
        <w:rPr>
          <w:lang w:val="en-US"/>
        </w:rPr>
        <w:t>95%</w:t>
      </w:r>
      <w:r w:rsidR="006F3256">
        <w:rPr>
          <w:lang w:val="en-US"/>
        </w:rPr>
        <w:t>)</w:t>
      </w:r>
      <w:r w:rsidR="00B71A17">
        <w:rPr>
          <w:lang w:val="en-US"/>
        </w:rPr>
        <w:t xml:space="preserve">. </w:t>
      </w:r>
      <w:r w:rsidR="006F3256">
        <w:rPr>
          <w:lang w:val="en-US"/>
        </w:rPr>
        <w:t>Moreover</w:t>
      </w:r>
      <w:r w:rsidR="00BA4912">
        <w:rPr>
          <w:lang w:val="en-US"/>
        </w:rPr>
        <w:t>,</w:t>
      </w:r>
      <w:r w:rsidR="00831659">
        <w:rPr>
          <w:lang w:val="en-US"/>
        </w:rPr>
        <w:t xml:space="preserve"> </w:t>
      </w:r>
      <w:r w:rsidR="00B71A17">
        <w:rPr>
          <w:lang w:val="en-US"/>
        </w:rPr>
        <w:t>the studied</w:t>
      </w:r>
      <w:r w:rsidR="00BA4912">
        <w:rPr>
          <w:lang w:val="en-US"/>
        </w:rPr>
        <w:t xml:space="preserve"> glycation sites </w:t>
      </w:r>
      <w:r w:rsidR="00B71A17">
        <w:rPr>
          <w:rFonts w:eastAsia="Calibri"/>
          <w:lang w:val="en-US" w:eastAsia="en-US"/>
        </w:rPr>
        <w:t>can</w:t>
      </w:r>
      <w:r w:rsidR="00831659" w:rsidRPr="00B44483">
        <w:rPr>
          <w:rFonts w:eastAsia="Calibri"/>
          <w:lang w:val="en-US" w:eastAsia="en-US"/>
        </w:rPr>
        <w:t xml:space="preserve"> subgroup prediabetic patients a</w:t>
      </w:r>
      <w:r w:rsidR="006F3256">
        <w:rPr>
          <w:rFonts w:eastAsia="Calibri"/>
          <w:lang w:val="en-US" w:eastAsia="en-US"/>
        </w:rPr>
        <w:t>llowing an</w:t>
      </w:r>
      <w:r w:rsidR="00B71A17">
        <w:rPr>
          <w:rFonts w:eastAsia="Calibri"/>
          <w:lang w:val="en-US" w:eastAsia="en-US"/>
        </w:rPr>
        <w:t xml:space="preserve"> </w:t>
      </w:r>
      <w:r w:rsidR="00831659" w:rsidRPr="00B44483">
        <w:rPr>
          <w:rFonts w:eastAsia="Calibri"/>
          <w:lang w:val="en-US" w:eastAsia="en-US"/>
        </w:rPr>
        <w:t>estimat</w:t>
      </w:r>
      <w:r w:rsidR="006F3256">
        <w:rPr>
          <w:rFonts w:eastAsia="Calibri"/>
          <w:lang w:val="en-US" w:eastAsia="en-US"/>
        </w:rPr>
        <w:t xml:space="preserve">ion of </w:t>
      </w:r>
      <w:r w:rsidR="00831659" w:rsidRPr="00B44483">
        <w:rPr>
          <w:rFonts w:eastAsia="Calibri"/>
          <w:lang w:val="en-US" w:eastAsia="en-US"/>
        </w:rPr>
        <w:t xml:space="preserve">the </w:t>
      </w:r>
      <w:r w:rsidR="006F3256">
        <w:rPr>
          <w:rFonts w:eastAsia="Calibri"/>
          <w:lang w:val="en-US" w:eastAsia="en-US"/>
        </w:rPr>
        <w:t xml:space="preserve">individual </w:t>
      </w:r>
      <w:r w:rsidR="00831659" w:rsidRPr="00B44483">
        <w:rPr>
          <w:rFonts w:eastAsia="Calibri"/>
          <w:lang w:val="en-US" w:eastAsia="en-US"/>
        </w:rPr>
        <w:t xml:space="preserve">risk </w:t>
      </w:r>
      <w:r w:rsidR="006F3256">
        <w:rPr>
          <w:rFonts w:eastAsia="Calibri"/>
          <w:lang w:val="en-US" w:eastAsia="en-US"/>
        </w:rPr>
        <w:t>of patients to</w:t>
      </w:r>
      <w:r w:rsidR="00831659" w:rsidRPr="00B44483">
        <w:rPr>
          <w:rFonts w:eastAsia="Calibri"/>
          <w:lang w:val="en-US" w:eastAsia="en-US"/>
        </w:rPr>
        <w:t xml:space="preserve"> develop </w:t>
      </w:r>
      <w:r w:rsidR="00B71A17">
        <w:rPr>
          <w:rFonts w:eastAsia="Calibri"/>
          <w:lang w:val="en-US" w:eastAsia="en-US"/>
        </w:rPr>
        <w:t>T2DM in the following years</w:t>
      </w:r>
      <w:r w:rsidR="006F3256">
        <w:rPr>
          <w:rFonts w:eastAsia="Calibri"/>
          <w:lang w:val="en-US" w:eastAsia="en-US"/>
        </w:rPr>
        <w:t xml:space="preserve">, which identify </w:t>
      </w:r>
      <w:commentRangeStart w:id="18"/>
      <w:r w:rsidR="006F3256">
        <w:rPr>
          <w:rFonts w:eastAsia="Calibri"/>
          <w:lang w:val="en-US" w:eastAsia="en-US"/>
        </w:rPr>
        <w:t xml:space="preserve">persons subject </w:t>
      </w:r>
      <w:commentRangeEnd w:id="18"/>
      <w:r w:rsidR="00817E51">
        <w:rPr>
          <w:rStyle w:val="CommentReference"/>
        </w:rPr>
        <w:commentReference w:id="18"/>
      </w:r>
      <w:r w:rsidR="006F3256">
        <w:rPr>
          <w:rFonts w:eastAsia="Calibri"/>
          <w:lang w:val="en-US" w:eastAsia="en-US"/>
        </w:rPr>
        <w:t>to</w:t>
      </w:r>
      <w:r w:rsidR="00B71A17">
        <w:rPr>
          <w:rFonts w:eastAsia="Calibri"/>
          <w:lang w:val="en-US" w:eastAsia="en-US"/>
        </w:rPr>
        <w:t xml:space="preserve"> early therapeutic inventions beyond dietary changes and exercises. In all cases, certain g</w:t>
      </w:r>
      <w:r w:rsidR="000D3F5A">
        <w:rPr>
          <w:lang w:val="en-US"/>
        </w:rPr>
        <w:t xml:space="preserve">lycation sites of </w:t>
      </w:r>
      <w:r w:rsidR="00B71A17">
        <w:rPr>
          <w:lang w:val="en-US"/>
        </w:rPr>
        <w:t>serum albumin</w:t>
      </w:r>
      <w:r w:rsidR="000D3F5A" w:rsidRPr="008C0412">
        <w:rPr>
          <w:lang w:val="en-US"/>
        </w:rPr>
        <w:t>, serotransferrin, and haptoglobin</w:t>
      </w:r>
      <w:r w:rsidR="000D3F5A">
        <w:rPr>
          <w:lang w:val="en-US"/>
        </w:rPr>
        <w:t xml:space="preserve"> </w:t>
      </w:r>
      <w:r w:rsidR="00B71A17">
        <w:rPr>
          <w:lang w:val="en-US"/>
        </w:rPr>
        <w:t>provided the best diagnostic and prognostic measures.</w:t>
      </w:r>
    </w:p>
    <w:p w14:paraId="4B593754" w14:textId="38AC8103" w:rsidR="00831659" w:rsidRPr="00B14E29" w:rsidRDefault="00831659" w:rsidP="00FC331B">
      <w:pPr>
        <w:spacing w:line="360" w:lineRule="auto"/>
        <w:jc w:val="both"/>
        <w:rPr>
          <w:lang w:val="en-US"/>
        </w:rPr>
      </w:pPr>
    </w:p>
    <w:p w14:paraId="6A5F54E9" w14:textId="77777777" w:rsidR="00D25632" w:rsidRPr="00B14E29" w:rsidRDefault="00D25632" w:rsidP="00D25632">
      <w:pPr>
        <w:autoSpaceDE w:val="0"/>
        <w:autoSpaceDN w:val="0"/>
        <w:adjustRightInd w:val="0"/>
        <w:spacing w:line="360" w:lineRule="auto"/>
        <w:jc w:val="both"/>
        <w:rPr>
          <w:rFonts w:eastAsia="Calibri"/>
          <w:b/>
          <w:color w:val="131413"/>
          <w:lang w:val="en-US" w:eastAsia="en-US"/>
        </w:rPr>
      </w:pPr>
      <w:r w:rsidRPr="00B14E29">
        <w:rPr>
          <w:rFonts w:eastAsia="Calibri"/>
          <w:b/>
          <w:color w:val="131413"/>
          <w:lang w:val="en-US" w:eastAsia="en-US"/>
        </w:rPr>
        <w:t>Declarations</w:t>
      </w:r>
    </w:p>
    <w:p w14:paraId="66495B70" w14:textId="77777777" w:rsidR="00D25632" w:rsidRPr="00B14E29" w:rsidRDefault="00D25632" w:rsidP="00D25632">
      <w:pPr>
        <w:autoSpaceDE w:val="0"/>
        <w:autoSpaceDN w:val="0"/>
        <w:adjustRightInd w:val="0"/>
        <w:spacing w:line="360" w:lineRule="auto"/>
        <w:jc w:val="both"/>
        <w:rPr>
          <w:rFonts w:eastAsia="Calibri"/>
          <w:b/>
          <w:color w:val="131413"/>
          <w:lang w:val="en-US" w:eastAsia="en-US"/>
        </w:rPr>
      </w:pPr>
    </w:p>
    <w:p w14:paraId="2745CE00" w14:textId="77777777" w:rsidR="00D25632" w:rsidRPr="00B14E29" w:rsidRDefault="00D25632" w:rsidP="00D25632">
      <w:pPr>
        <w:spacing w:line="360" w:lineRule="auto"/>
        <w:jc w:val="both"/>
        <w:rPr>
          <w:i/>
          <w:lang w:val="en-US"/>
        </w:rPr>
      </w:pPr>
      <w:r w:rsidRPr="00B14E29">
        <w:rPr>
          <w:i/>
          <w:lang w:val="en-US"/>
        </w:rPr>
        <w:t>Ethics approval and consent to participate</w:t>
      </w:r>
    </w:p>
    <w:p w14:paraId="3BFCA892" w14:textId="77777777" w:rsidR="00D25632" w:rsidRPr="00B14E29" w:rsidRDefault="00D25632" w:rsidP="00D25632">
      <w:pPr>
        <w:spacing w:line="360" w:lineRule="auto"/>
        <w:jc w:val="both"/>
        <w:rPr>
          <w:lang w:val="en-US"/>
        </w:rPr>
      </w:pPr>
      <w:r w:rsidRPr="00B14E29">
        <w:rPr>
          <w:lang w:val="en-US"/>
        </w:rPr>
        <w:t>The study was approved by the Ethics Committee of Universität Leipzig (approval no: 159-12-21052012), and performed in accordance to the declaration of Helsinki. Written informed consent was obtained from all participants in this study.</w:t>
      </w:r>
    </w:p>
    <w:p w14:paraId="66DBC952" w14:textId="77777777" w:rsidR="00D25632" w:rsidRPr="00B14E29" w:rsidRDefault="00D25632" w:rsidP="00D25632">
      <w:pPr>
        <w:spacing w:line="360" w:lineRule="auto"/>
        <w:jc w:val="both"/>
        <w:rPr>
          <w:lang w:val="en-US"/>
        </w:rPr>
      </w:pPr>
    </w:p>
    <w:p w14:paraId="18C7384A" w14:textId="77777777" w:rsidR="00D25632" w:rsidRPr="00B14E29" w:rsidRDefault="00D25632" w:rsidP="00D25632">
      <w:pPr>
        <w:spacing w:line="360" w:lineRule="auto"/>
        <w:jc w:val="both"/>
        <w:rPr>
          <w:i/>
          <w:lang w:val="en-US"/>
        </w:rPr>
      </w:pPr>
      <w:r w:rsidRPr="00B14E29">
        <w:rPr>
          <w:i/>
          <w:lang w:val="en-US"/>
        </w:rPr>
        <w:t>Consent for publication</w:t>
      </w:r>
    </w:p>
    <w:p w14:paraId="2DC73F22" w14:textId="77777777" w:rsidR="00D25632" w:rsidRPr="00B14E29" w:rsidRDefault="00D25632" w:rsidP="00D25632">
      <w:pPr>
        <w:spacing w:line="360" w:lineRule="auto"/>
        <w:jc w:val="both"/>
        <w:rPr>
          <w:lang w:val="en-US"/>
        </w:rPr>
      </w:pPr>
      <w:r w:rsidRPr="00B14E29">
        <w:rPr>
          <w:lang w:val="en-US"/>
        </w:rPr>
        <w:t>Not applicable</w:t>
      </w:r>
    </w:p>
    <w:p w14:paraId="4FCDC36F" w14:textId="77777777" w:rsidR="00D25632" w:rsidRPr="00B14E29" w:rsidRDefault="00D25632" w:rsidP="00D25632">
      <w:pPr>
        <w:spacing w:line="360" w:lineRule="auto"/>
        <w:jc w:val="both"/>
        <w:rPr>
          <w:lang w:val="en-US"/>
        </w:rPr>
      </w:pPr>
    </w:p>
    <w:p w14:paraId="23CF4920" w14:textId="77777777" w:rsidR="00D25632" w:rsidRPr="00B14E29" w:rsidRDefault="00D25632" w:rsidP="00D25632">
      <w:pPr>
        <w:spacing w:line="360" w:lineRule="auto"/>
        <w:jc w:val="both"/>
        <w:rPr>
          <w:i/>
          <w:lang w:val="en-US"/>
        </w:rPr>
      </w:pPr>
      <w:r w:rsidRPr="00B14E29">
        <w:rPr>
          <w:i/>
          <w:lang w:val="en-US"/>
        </w:rPr>
        <w:t>Availability of supporting data</w:t>
      </w:r>
    </w:p>
    <w:p w14:paraId="62351542" w14:textId="77777777" w:rsidR="00D25632" w:rsidRPr="00B14E29" w:rsidRDefault="00D25632" w:rsidP="00D25632">
      <w:pPr>
        <w:spacing w:line="360" w:lineRule="auto"/>
        <w:jc w:val="both"/>
        <w:rPr>
          <w:lang w:val="en-US"/>
        </w:rPr>
      </w:pPr>
      <w:r w:rsidRPr="00B14E29">
        <w:rPr>
          <w:lang w:val="en-US"/>
        </w:rPr>
        <w:t>The datasets during the current study are available from the corresponding author on reasonable request.</w:t>
      </w:r>
    </w:p>
    <w:p w14:paraId="297D6D81" w14:textId="77777777" w:rsidR="00D25632" w:rsidRPr="00B14E29" w:rsidRDefault="00D25632" w:rsidP="00D25632">
      <w:pPr>
        <w:spacing w:line="360" w:lineRule="auto"/>
        <w:jc w:val="both"/>
        <w:rPr>
          <w:i/>
          <w:lang w:val="en-US"/>
        </w:rPr>
      </w:pPr>
    </w:p>
    <w:p w14:paraId="4BDEB040" w14:textId="77777777" w:rsidR="00D25632" w:rsidRPr="00B14E29" w:rsidRDefault="00D25632" w:rsidP="00D25632">
      <w:pPr>
        <w:spacing w:line="360" w:lineRule="auto"/>
        <w:jc w:val="both"/>
        <w:rPr>
          <w:i/>
          <w:lang w:val="en-US"/>
        </w:rPr>
      </w:pPr>
      <w:r w:rsidRPr="00B14E29">
        <w:rPr>
          <w:i/>
          <w:lang w:val="en-US"/>
        </w:rPr>
        <w:t>Competing interests</w:t>
      </w:r>
    </w:p>
    <w:p w14:paraId="391C5E8B" w14:textId="77777777" w:rsidR="00D25632" w:rsidRPr="00B14E29" w:rsidRDefault="00D25632" w:rsidP="00D25632">
      <w:pPr>
        <w:spacing w:line="360" w:lineRule="auto"/>
        <w:jc w:val="both"/>
        <w:rPr>
          <w:lang w:val="en-US"/>
        </w:rPr>
      </w:pPr>
      <w:r w:rsidRPr="00B14E29">
        <w:rPr>
          <w:lang w:val="en-US"/>
        </w:rPr>
        <w:t>The authors declare that they have no competing interests.</w:t>
      </w:r>
    </w:p>
    <w:p w14:paraId="1063C56D" w14:textId="77777777" w:rsidR="00D25632" w:rsidRPr="00B14E29" w:rsidRDefault="00D25632" w:rsidP="00D25632">
      <w:pPr>
        <w:spacing w:line="360" w:lineRule="auto"/>
        <w:jc w:val="both"/>
        <w:rPr>
          <w:lang w:val="en-US"/>
        </w:rPr>
      </w:pPr>
    </w:p>
    <w:p w14:paraId="5E99B2A6" w14:textId="77777777" w:rsidR="00D25632" w:rsidRPr="00B14E29" w:rsidRDefault="00D25632" w:rsidP="00D25632">
      <w:pPr>
        <w:spacing w:line="360" w:lineRule="auto"/>
        <w:jc w:val="both"/>
        <w:rPr>
          <w:i/>
          <w:lang w:val="en-US"/>
        </w:rPr>
      </w:pPr>
      <w:r w:rsidRPr="00B14E29">
        <w:rPr>
          <w:i/>
          <w:lang w:val="en-US"/>
        </w:rPr>
        <w:lastRenderedPageBreak/>
        <w:t>Funding</w:t>
      </w:r>
    </w:p>
    <w:p w14:paraId="49677228" w14:textId="77777777" w:rsidR="00D25632" w:rsidRPr="00B14E29" w:rsidRDefault="00D25632" w:rsidP="00D25632">
      <w:pPr>
        <w:autoSpaceDE w:val="0"/>
        <w:autoSpaceDN w:val="0"/>
        <w:adjustRightInd w:val="0"/>
        <w:spacing w:line="360" w:lineRule="auto"/>
        <w:jc w:val="both"/>
        <w:rPr>
          <w:rFonts w:eastAsia="Calibri"/>
          <w:color w:val="131413"/>
          <w:lang w:val="en-US" w:eastAsia="en-US"/>
        </w:rPr>
      </w:pPr>
      <w:r w:rsidRPr="00B14E29">
        <w:rPr>
          <w:rFonts w:eastAsia="Calibri"/>
          <w:color w:val="131413"/>
          <w:lang w:val="en-US" w:eastAsia="en-US"/>
        </w:rPr>
        <w:t>Financial support from Deutsche Forschungsgemeinschaft (HO-2222/7-1 to RH and SFB 1052: Obesity Mechanisms, B01 to MB) is gratefully acknowledged.</w:t>
      </w:r>
    </w:p>
    <w:p w14:paraId="209338EE" w14:textId="77777777" w:rsidR="00D25632" w:rsidRPr="00B14E29" w:rsidRDefault="00D25632" w:rsidP="00D25632">
      <w:pPr>
        <w:spacing w:line="360" w:lineRule="auto"/>
        <w:jc w:val="both"/>
        <w:rPr>
          <w:i/>
          <w:lang w:val="en-US"/>
        </w:rPr>
      </w:pPr>
    </w:p>
    <w:p w14:paraId="4AFBD87A" w14:textId="77777777" w:rsidR="00D25632" w:rsidRPr="00B14E29" w:rsidRDefault="00D25632" w:rsidP="00D25632">
      <w:pPr>
        <w:spacing w:line="360" w:lineRule="auto"/>
        <w:jc w:val="both"/>
        <w:rPr>
          <w:i/>
          <w:lang w:val="en-US"/>
        </w:rPr>
      </w:pPr>
      <w:r w:rsidRPr="00B14E29">
        <w:rPr>
          <w:i/>
          <w:lang w:val="en-US"/>
        </w:rPr>
        <w:t>Authors’ contributions</w:t>
      </w:r>
    </w:p>
    <w:p w14:paraId="3AACAE3E" w14:textId="784C8166" w:rsidR="00D25632" w:rsidRPr="00B14E29" w:rsidRDefault="00D25632" w:rsidP="00D25632">
      <w:pPr>
        <w:spacing w:line="360" w:lineRule="auto"/>
        <w:jc w:val="both"/>
        <w:rPr>
          <w:b/>
          <w:lang w:val="en-US"/>
        </w:rPr>
      </w:pPr>
      <w:r w:rsidRPr="00B14E29">
        <w:rPr>
          <w:rFonts w:eastAsia="Calibri"/>
          <w:color w:val="131413"/>
          <w:lang w:val="en-US" w:eastAsia="en-US"/>
        </w:rPr>
        <w:t xml:space="preserve">S.S. </w:t>
      </w:r>
      <w:r w:rsidR="00EC5838">
        <w:rPr>
          <w:rFonts w:eastAsia="Calibri"/>
          <w:color w:val="131413"/>
          <w:lang w:val="en-US" w:eastAsia="en-US"/>
        </w:rPr>
        <w:t xml:space="preserve">analyses, </w:t>
      </w:r>
      <w:r w:rsidRPr="00B14E29">
        <w:rPr>
          <w:rFonts w:eastAsia="Calibri"/>
          <w:color w:val="131413"/>
          <w:lang w:val="en-US" w:eastAsia="en-US"/>
        </w:rPr>
        <w:t>data</w:t>
      </w:r>
      <w:r w:rsidR="00EC5838">
        <w:rPr>
          <w:rFonts w:eastAsia="Calibri"/>
          <w:color w:val="131413"/>
          <w:lang w:val="en-US" w:eastAsia="en-US"/>
        </w:rPr>
        <w:t xml:space="preserve"> interpretation</w:t>
      </w:r>
      <w:r w:rsidRPr="00B14E29">
        <w:rPr>
          <w:rFonts w:eastAsia="Calibri"/>
          <w:color w:val="131413"/>
          <w:lang w:val="en-US" w:eastAsia="en-US"/>
        </w:rPr>
        <w:t xml:space="preserve">, </w:t>
      </w:r>
      <w:r w:rsidR="00EC5838">
        <w:rPr>
          <w:rFonts w:eastAsia="Calibri"/>
          <w:color w:val="131413"/>
          <w:lang w:val="en-US" w:eastAsia="en-US"/>
        </w:rPr>
        <w:t>statistical analysis,</w:t>
      </w:r>
      <w:r w:rsidR="00EC5838" w:rsidRPr="00B14E29">
        <w:rPr>
          <w:rFonts w:eastAsia="Calibri"/>
          <w:color w:val="131413"/>
          <w:lang w:val="en-US" w:eastAsia="en-US"/>
        </w:rPr>
        <w:t xml:space="preserve"> </w:t>
      </w:r>
      <w:r w:rsidRPr="00B14E29">
        <w:rPr>
          <w:rFonts w:eastAsia="Calibri"/>
          <w:color w:val="131413"/>
          <w:lang w:val="en-US" w:eastAsia="en-US"/>
        </w:rPr>
        <w:t>contributed to discussion</w:t>
      </w:r>
      <w:r w:rsidR="00EC5838">
        <w:rPr>
          <w:rFonts w:eastAsia="Calibri"/>
          <w:color w:val="131413"/>
          <w:lang w:val="en-US" w:eastAsia="en-US"/>
        </w:rPr>
        <w:t xml:space="preserve"> and</w:t>
      </w:r>
      <w:r w:rsidRPr="00B14E29">
        <w:rPr>
          <w:rFonts w:eastAsia="Calibri"/>
          <w:color w:val="131413"/>
          <w:lang w:val="en-US" w:eastAsia="en-US"/>
        </w:rPr>
        <w:t xml:space="preserve"> manuscript</w:t>
      </w:r>
      <w:r w:rsidR="00EC5838">
        <w:rPr>
          <w:rFonts w:eastAsia="Calibri"/>
          <w:color w:val="131413"/>
          <w:lang w:val="en-US" w:eastAsia="en-US"/>
        </w:rPr>
        <w:t xml:space="preserve"> writing;</w:t>
      </w:r>
      <w:r w:rsidRPr="00B14E29">
        <w:rPr>
          <w:rFonts w:eastAsia="Calibri"/>
          <w:color w:val="131413"/>
          <w:lang w:val="en-US" w:eastAsia="en-US"/>
        </w:rPr>
        <w:t xml:space="preserve"> Y.L. and L.W. </w:t>
      </w:r>
      <w:r w:rsidR="00EC5838">
        <w:rPr>
          <w:rFonts w:eastAsia="Calibri"/>
          <w:color w:val="131413"/>
          <w:lang w:val="en-US" w:eastAsia="en-US"/>
        </w:rPr>
        <w:t xml:space="preserve">statistical analysis, </w:t>
      </w:r>
      <w:r w:rsidRPr="00B14E29">
        <w:rPr>
          <w:rFonts w:eastAsia="Calibri"/>
          <w:color w:val="131413"/>
          <w:lang w:val="en-US" w:eastAsia="en-US"/>
        </w:rPr>
        <w:t>data</w:t>
      </w:r>
      <w:r w:rsidR="00EC5838">
        <w:rPr>
          <w:rFonts w:eastAsia="Calibri"/>
          <w:color w:val="131413"/>
          <w:lang w:val="en-US" w:eastAsia="en-US"/>
        </w:rPr>
        <w:t xml:space="preserve"> interpretation</w:t>
      </w:r>
      <w:r w:rsidRPr="00B14E29">
        <w:rPr>
          <w:rFonts w:eastAsia="Calibri"/>
          <w:color w:val="131413"/>
          <w:lang w:val="en-US" w:eastAsia="en-US"/>
        </w:rPr>
        <w:t>, contributed to discussion</w:t>
      </w:r>
      <w:r w:rsidR="00EC5838">
        <w:rPr>
          <w:rFonts w:eastAsia="Calibri"/>
          <w:color w:val="131413"/>
          <w:lang w:val="en-US" w:eastAsia="en-US"/>
        </w:rPr>
        <w:t>,</w:t>
      </w:r>
      <w:r w:rsidRPr="00B14E29">
        <w:rPr>
          <w:rFonts w:eastAsia="Calibri"/>
          <w:color w:val="131413"/>
          <w:lang w:val="en-US" w:eastAsia="en-US"/>
        </w:rPr>
        <w:t xml:space="preserve"> reviewed/edited manuscript. M.B. </w:t>
      </w:r>
      <w:r w:rsidR="00EC5838">
        <w:rPr>
          <w:rFonts w:eastAsia="Calibri"/>
          <w:color w:val="131413"/>
          <w:lang w:val="en-US" w:eastAsia="en-US"/>
        </w:rPr>
        <w:t xml:space="preserve">sample collection and study design, clinical testing, </w:t>
      </w:r>
      <w:r w:rsidR="00EC5838" w:rsidRPr="00B14E29">
        <w:rPr>
          <w:rFonts w:eastAsia="Calibri"/>
          <w:color w:val="131413"/>
          <w:lang w:val="en-US" w:eastAsia="en-US"/>
        </w:rPr>
        <w:t>data</w:t>
      </w:r>
      <w:r w:rsidR="00EC5838">
        <w:rPr>
          <w:rFonts w:eastAsia="Calibri"/>
          <w:color w:val="131413"/>
          <w:lang w:val="en-US" w:eastAsia="en-US"/>
        </w:rPr>
        <w:t xml:space="preserve"> interpretation</w:t>
      </w:r>
      <w:r w:rsidR="00EC5838" w:rsidRPr="00B14E29">
        <w:rPr>
          <w:rFonts w:eastAsia="Calibri"/>
          <w:color w:val="131413"/>
          <w:lang w:val="en-US" w:eastAsia="en-US"/>
        </w:rPr>
        <w:t>,</w:t>
      </w:r>
      <w:r w:rsidR="00EC5838">
        <w:rPr>
          <w:rFonts w:eastAsia="Calibri"/>
          <w:color w:val="131413"/>
          <w:lang w:val="en-US" w:eastAsia="en-US"/>
        </w:rPr>
        <w:t xml:space="preserve"> </w:t>
      </w:r>
      <w:r w:rsidR="00EC5838" w:rsidRPr="00B14E29">
        <w:rPr>
          <w:rFonts w:eastAsia="Calibri"/>
          <w:color w:val="131413"/>
          <w:lang w:val="en-US" w:eastAsia="en-US"/>
        </w:rPr>
        <w:t xml:space="preserve">contributed to </w:t>
      </w:r>
      <w:r w:rsidR="00EC5838">
        <w:rPr>
          <w:rFonts w:eastAsia="Calibri"/>
          <w:color w:val="131413"/>
          <w:lang w:val="en-US" w:eastAsia="en-US"/>
        </w:rPr>
        <w:t>discussion</w:t>
      </w:r>
      <w:r w:rsidR="00EC2E1E">
        <w:rPr>
          <w:rFonts w:eastAsia="Calibri"/>
          <w:color w:val="131413"/>
          <w:lang w:val="en-US" w:eastAsia="en-US"/>
        </w:rPr>
        <w:t xml:space="preserve"> and manuscript writing</w:t>
      </w:r>
      <w:r w:rsidR="00EC5838">
        <w:rPr>
          <w:rFonts w:eastAsia="Calibri"/>
          <w:color w:val="131413"/>
          <w:lang w:val="en-US" w:eastAsia="en-US"/>
        </w:rPr>
        <w:t xml:space="preserve">. </w:t>
      </w:r>
      <w:r w:rsidRPr="00B14E29">
        <w:rPr>
          <w:rFonts w:eastAsia="Calibri"/>
          <w:color w:val="131413"/>
          <w:lang w:val="en-US" w:eastAsia="en-US"/>
        </w:rPr>
        <w:t xml:space="preserve">R.H. </w:t>
      </w:r>
      <w:r w:rsidR="00EC5838">
        <w:rPr>
          <w:rFonts w:eastAsia="Calibri"/>
          <w:color w:val="131413"/>
          <w:lang w:val="en-US" w:eastAsia="en-US"/>
        </w:rPr>
        <w:t xml:space="preserve">study design, </w:t>
      </w:r>
      <w:r w:rsidRPr="00B14E29">
        <w:rPr>
          <w:rFonts w:eastAsia="Calibri"/>
          <w:color w:val="131413"/>
          <w:lang w:val="en-US" w:eastAsia="en-US"/>
        </w:rPr>
        <w:t>contributed to discussion, wrote manuscript.</w:t>
      </w:r>
    </w:p>
    <w:p w14:paraId="0DA545E9" w14:textId="77777777" w:rsidR="00D25632" w:rsidRPr="00B14E29" w:rsidRDefault="00D25632" w:rsidP="00D25632">
      <w:pPr>
        <w:spacing w:line="360" w:lineRule="auto"/>
        <w:jc w:val="both"/>
        <w:rPr>
          <w:i/>
          <w:lang w:val="en-US"/>
        </w:rPr>
      </w:pPr>
    </w:p>
    <w:p w14:paraId="1877B6C4" w14:textId="77777777" w:rsidR="00D25632" w:rsidRPr="00B14E29" w:rsidRDefault="00D25632" w:rsidP="00D25632">
      <w:pPr>
        <w:spacing w:line="360" w:lineRule="auto"/>
        <w:jc w:val="both"/>
        <w:rPr>
          <w:b/>
          <w:lang w:val="en-US"/>
        </w:rPr>
      </w:pPr>
      <w:r w:rsidRPr="00B14E29">
        <w:rPr>
          <w:i/>
          <w:lang w:val="en-US"/>
        </w:rPr>
        <w:t>Acknowledgements</w:t>
      </w:r>
    </w:p>
    <w:p w14:paraId="43AB3CBE" w14:textId="06C2B703" w:rsidR="00D25632" w:rsidRPr="00B14E29" w:rsidRDefault="00D25632" w:rsidP="00D25632">
      <w:pPr>
        <w:spacing w:line="360" w:lineRule="auto"/>
        <w:jc w:val="both"/>
        <w:rPr>
          <w:lang w:val="en-US"/>
        </w:rPr>
      </w:pPr>
      <w:r w:rsidRPr="00B14E29">
        <w:rPr>
          <w:lang w:val="en-US"/>
        </w:rPr>
        <w:t xml:space="preserve">We thank </w:t>
      </w:r>
      <w:r w:rsidR="000F1A73">
        <w:rPr>
          <w:lang w:val="en-US"/>
        </w:rPr>
        <w:t xml:space="preserve">Dr. </w:t>
      </w:r>
      <w:r w:rsidRPr="00B14E29">
        <w:rPr>
          <w:lang w:val="en-US"/>
        </w:rPr>
        <w:t xml:space="preserve">Uta Greifenhagen for </w:t>
      </w:r>
      <w:r w:rsidR="00EC2E1E">
        <w:rPr>
          <w:lang w:val="en-US"/>
        </w:rPr>
        <w:t>support during</w:t>
      </w:r>
      <w:r w:rsidRPr="00B14E29">
        <w:rPr>
          <w:lang w:val="en-US"/>
        </w:rPr>
        <w:t xml:space="preserve"> sample preparation</w:t>
      </w:r>
      <w:r w:rsidR="00EC2E1E">
        <w:rPr>
          <w:lang w:val="en-US"/>
        </w:rPr>
        <w:t xml:space="preserve">, </w:t>
      </w:r>
      <w:r w:rsidR="000F1A73">
        <w:rPr>
          <w:lang w:val="en-US"/>
        </w:rPr>
        <w:t xml:space="preserve">Dr. </w:t>
      </w:r>
      <w:r w:rsidR="00EC2E1E">
        <w:rPr>
          <w:lang w:val="en-US"/>
        </w:rPr>
        <w:t>Andrej Frolov for helpful discussions about analytical setup,</w:t>
      </w:r>
      <w:r w:rsidRPr="00B14E29">
        <w:rPr>
          <w:lang w:val="en-US"/>
        </w:rPr>
        <w:t xml:space="preserve"> and Dr. Daniel Knappe, Dr. David Singer, and Tina Goldbach for their support in synthesizing the peptides.</w:t>
      </w:r>
    </w:p>
    <w:p w14:paraId="1B462010" w14:textId="77777777" w:rsidR="00D25632" w:rsidRPr="00B14E29" w:rsidRDefault="00D25632" w:rsidP="00D25632">
      <w:pPr>
        <w:spacing w:line="360" w:lineRule="auto"/>
        <w:jc w:val="both"/>
        <w:rPr>
          <w:lang w:val="en-US"/>
        </w:rPr>
      </w:pPr>
    </w:p>
    <w:p w14:paraId="6C48D3E3" w14:textId="77777777" w:rsidR="00D25632" w:rsidRPr="00B14E29" w:rsidRDefault="00D25632" w:rsidP="00D25632">
      <w:pPr>
        <w:spacing w:line="360" w:lineRule="auto"/>
        <w:jc w:val="both"/>
        <w:rPr>
          <w:i/>
          <w:lang w:val="en-US"/>
        </w:rPr>
      </w:pPr>
      <w:r w:rsidRPr="00B14E29">
        <w:rPr>
          <w:i/>
          <w:lang w:val="en-US"/>
        </w:rPr>
        <w:t>Authors’ information</w:t>
      </w:r>
    </w:p>
    <w:p w14:paraId="40F58FA5" w14:textId="77777777" w:rsidR="00D25632" w:rsidRPr="00B14E29" w:rsidRDefault="00D25632" w:rsidP="00D25632">
      <w:pPr>
        <w:spacing w:line="360" w:lineRule="auto"/>
        <w:jc w:val="both"/>
        <w:rPr>
          <w:vertAlign w:val="superscript"/>
          <w:lang w:val="en-US"/>
        </w:rPr>
      </w:pPr>
      <w:r w:rsidRPr="00B14E29">
        <w:rPr>
          <w:vertAlign w:val="superscript"/>
          <w:lang w:val="en-US"/>
        </w:rPr>
        <w:t>1</w:t>
      </w:r>
      <w:r w:rsidRPr="00B14E29">
        <w:rPr>
          <w:lang w:val="en-US"/>
        </w:rPr>
        <w:t>Institute of Bioanalytical Chemistry, Faculty of Chemistry and Mineralogy, Universität Leipzig, Leipzig, Germany.</w:t>
      </w:r>
      <w:r w:rsidRPr="00B14E29">
        <w:rPr>
          <w:vertAlign w:val="superscript"/>
          <w:lang w:val="en-US"/>
        </w:rPr>
        <w:t xml:space="preserve"> 2</w:t>
      </w:r>
      <w:r w:rsidRPr="00B14E29">
        <w:rPr>
          <w:lang w:val="en-US"/>
        </w:rPr>
        <w:t>Center for Biotechnology and Biomedicine (BBZ), Universität Leipzig, Leipzig, Germany.</w:t>
      </w:r>
      <w:r w:rsidRPr="00B14E29">
        <w:rPr>
          <w:vertAlign w:val="superscript"/>
          <w:lang w:val="en-US"/>
        </w:rPr>
        <w:t xml:space="preserve"> 3</w:t>
      </w:r>
      <w:r w:rsidRPr="00B14E29">
        <w:rPr>
          <w:lang w:val="en-US"/>
        </w:rPr>
        <w:t>School of Electrical Engineering and Computer Science, Ohio University, Athens, Ohio, USA.</w:t>
      </w:r>
      <w:r w:rsidRPr="00B14E29">
        <w:rPr>
          <w:vertAlign w:val="superscript"/>
          <w:lang w:val="en-US"/>
        </w:rPr>
        <w:t xml:space="preserve"> 4</w:t>
      </w:r>
      <w:r w:rsidRPr="00B14E29">
        <w:rPr>
          <w:lang w:val="en-US"/>
        </w:rPr>
        <w:t>University Hospital Leipzig, Department for Internal Medicine, Clinic for Endocrinology and Nephrology, Universität Leipzig, Leipzig, Germany.</w:t>
      </w:r>
    </w:p>
    <w:p w14:paraId="0DB95C30" w14:textId="77777777" w:rsidR="005B119F" w:rsidRDefault="005B119F">
      <w:pPr>
        <w:rPr>
          <w:b/>
          <w:lang w:val="en-US"/>
        </w:rPr>
      </w:pPr>
    </w:p>
    <w:p w14:paraId="2C2F2AB8" w14:textId="77777777" w:rsidR="005B119F" w:rsidRDefault="005B119F">
      <w:pPr>
        <w:rPr>
          <w:b/>
          <w:lang w:val="en-US"/>
        </w:rPr>
      </w:pPr>
      <w:r>
        <w:rPr>
          <w:b/>
          <w:lang w:val="en-US"/>
        </w:rPr>
        <w:br w:type="page"/>
      </w:r>
    </w:p>
    <w:p w14:paraId="39098B89" w14:textId="108722A3" w:rsidR="005B119F" w:rsidRDefault="005B119F" w:rsidP="005B119F">
      <w:pPr>
        <w:spacing w:after="360" w:line="360" w:lineRule="auto"/>
        <w:rPr>
          <w:lang w:val="en-GB"/>
        </w:rPr>
      </w:pPr>
      <w:r w:rsidRPr="005B119F">
        <w:rPr>
          <w:b/>
          <w:bCs/>
          <w:iCs/>
          <w:lang w:val="en-US"/>
        </w:rPr>
        <w:lastRenderedPageBreak/>
        <w:t>Figure 1</w:t>
      </w:r>
      <w:r w:rsidRPr="005B119F">
        <w:rPr>
          <w:b/>
          <w:lang w:val="en-GB"/>
        </w:rPr>
        <w:t xml:space="preserve">. </w:t>
      </w:r>
      <w:r w:rsidRPr="005B119F">
        <w:rPr>
          <w:lang w:val="en-GB"/>
        </w:rPr>
        <w:t>Content</w:t>
      </w:r>
      <w:r w:rsidR="00692707">
        <w:rPr>
          <w:lang w:val="en-GB"/>
        </w:rPr>
        <w:t>s</w:t>
      </w:r>
      <w:r w:rsidRPr="005B119F">
        <w:rPr>
          <w:lang w:val="en-GB"/>
        </w:rPr>
        <w:t xml:space="preserve"> of 12 glycated peptides in tryptic plasma digests obtained from long-term controlled T2DM patients and non-diabetic controls. Samples were split in two groups using an HbA</w:t>
      </w:r>
      <w:r w:rsidRPr="005B119F">
        <w:rPr>
          <w:vertAlign w:val="subscript"/>
          <w:lang w:val="en-GB"/>
        </w:rPr>
        <w:t>1C</w:t>
      </w:r>
      <w:r w:rsidRPr="005B119F">
        <w:rPr>
          <w:lang w:val="en-GB"/>
        </w:rPr>
        <w:t xml:space="preserve"> level of 6.5% as cut-off. Each dot represents the peptide level of the corresponding peptide in one plasma sample. </w:t>
      </w:r>
      <w:r w:rsidR="00692707">
        <w:rPr>
          <w:lang w:val="en-GB"/>
        </w:rPr>
        <w:t>Dotted line indicate</w:t>
      </w:r>
      <w:r w:rsidRPr="005B119F">
        <w:rPr>
          <w:lang w:val="en-GB"/>
        </w:rPr>
        <w:t xml:space="preserve"> the limit of quantification (LOQ) of </w:t>
      </w:r>
      <w:r w:rsidR="00692707">
        <w:rPr>
          <w:lang w:val="en-GB"/>
        </w:rPr>
        <w:t>the</w:t>
      </w:r>
      <w:r w:rsidRPr="005B119F">
        <w:rPr>
          <w:lang w:val="en-GB"/>
        </w:rPr>
        <w:t xml:space="preserve"> peptide. Peptide sequences, glycation sites, and the corresponding pro</w:t>
      </w:r>
      <w:r w:rsidR="00A93696">
        <w:rPr>
          <w:lang w:val="en-GB"/>
        </w:rPr>
        <w:t>tein are provided as Supplement</w:t>
      </w:r>
      <w:r w:rsidRPr="005B119F">
        <w:rPr>
          <w:lang w:val="en-GB"/>
        </w:rPr>
        <w:t xml:space="preserve"> (Table S2). Statistical significance was tested by a Mann-Whitney U-test (*** denotes </w:t>
      </w:r>
      <w:r w:rsidRPr="005B119F">
        <w:rPr>
          <w:i/>
          <w:lang w:val="en-GB"/>
        </w:rPr>
        <w:t>p</w:t>
      </w:r>
      <w:r w:rsidRPr="005B119F">
        <w:rPr>
          <w:lang w:val="en-GB"/>
        </w:rPr>
        <w:t xml:space="preserve"> &lt; 0.0001 and * denotes </w:t>
      </w:r>
      <w:r w:rsidRPr="005B119F">
        <w:rPr>
          <w:i/>
          <w:lang w:val="en-GB"/>
        </w:rPr>
        <w:t>p</w:t>
      </w:r>
      <w:r w:rsidRPr="005B119F">
        <w:rPr>
          <w:lang w:val="en-GB"/>
        </w:rPr>
        <w:t xml:space="preserve"> &lt; 0.05). </w:t>
      </w:r>
    </w:p>
    <w:p w14:paraId="73D0981F" w14:textId="5FAD9EF3" w:rsidR="005B119F" w:rsidRPr="005B119F" w:rsidRDefault="005B119F" w:rsidP="005B119F">
      <w:pPr>
        <w:spacing w:after="360" w:line="360" w:lineRule="auto"/>
        <w:rPr>
          <w:b/>
          <w:bCs/>
          <w:iCs/>
          <w:lang w:val="en-GB"/>
        </w:rPr>
      </w:pPr>
      <w:bookmarkStart w:id="19" w:name="_Toc433634798"/>
      <w:r w:rsidRPr="005B119F">
        <w:rPr>
          <w:b/>
          <w:lang w:val="en-US"/>
        </w:rPr>
        <w:t>Figure 2</w:t>
      </w:r>
      <w:r w:rsidRPr="005B119F">
        <w:rPr>
          <w:b/>
          <w:bCs/>
          <w:iCs/>
          <w:lang w:val="en-GB"/>
        </w:rPr>
        <w:t xml:space="preserve">. </w:t>
      </w:r>
      <w:r w:rsidRPr="005B119F">
        <w:rPr>
          <w:bCs/>
          <w:iCs/>
          <w:lang w:val="en-GB"/>
        </w:rPr>
        <w:t xml:space="preserve">Principle </w:t>
      </w:r>
      <w:r w:rsidR="00F80A8A">
        <w:rPr>
          <w:bCs/>
          <w:iCs/>
          <w:lang w:val="en-GB"/>
        </w:rPr>
        <w:t>c</w:t>
      </w:r>
      <w:r w:rsidRPr="005B119F">
        <w:rPr>
          <w:bCs/>
          <w:iCs/>
          <w:lang w:val="en-GB"/>
        </w:rPr>
        <w:t xml:space="preserve">omponent plot </w:t>
      </w:r>
      <w:r w:rsidR="005D2F63">
        <w:rPr>
          <w:bCs/>
          <w:iCs/>
          <w:lang w:val="en-GB"/>
        </w:rPr>
        <w:t>of</w:t>
      </w:r>
      <w:r w:rsidRPr="005B119F">
        <w:rPr>
          <w:bCs/>
          <w:iCs/>
          <w:lang w:val="en-GB"/>
        </w:rPr>
        <w:t xml:space="preserve"> </w:t>
      </w:r>
      <w:r w:rsidR="005D2F63">
        <w:rPr>
          <w:bCs/>
          <w:iCs/>
          <w:lang w:val="en-GB"/>
        </w:rPr>
        <w:t xml:space="preserve">48 </w:t>
      </w:r>
      <w:r w:rsidRPr="005B119F">
        <w:rPr>
          <w:bCs/>
          <w:iCs/>
          <w:lang w:val="en-GB"/>
        </w:rPr>
        <w:t xml:space="preserve">T2DM patients </w:t>
      </w:r>
      <w:r w:rsidR="005D2F63">
        <w:rPr>
          <w:bCs/>
          <w:iCs/>
          <w:lang w:val="en-GB"/>
        </w:rPr>
        <w:t xml:space="preserve">(triangle) </w:t>
      </w:r>
      <w:r w:rsidRPr="005B119F">
        <w:rPr>
          <w:bCs/>
          <w:iCs/>
          <w:lang w:val="en-GB"/>
        </w:rPr>
        <w:t xml:space="preserve">and </w:t>
      </w:r>
      <w:r w:rsidR="005D2F63" w:rsidRPr="005B119F">
        <w:rPr>
          <w:lang w:val="en-GB"/>
        </w:rPr>
        <w:t>non-diabetic controls</w:t>
      </w:r>
      <w:r w:rsidR="005D2F63" w:rsidRPr="005B119F">
        <w:rPr>
          <w:bCs/>
          <w:iCs/>
          <w:lang w:val="en-GB"/>
        </w:rPr>
        <w:t xml:space="preserve"> </w:t>
      </w:r>
      <w:r w:rsidR="005D2F63">
        <w:rPr>
          <w:bCs/>
          <w:iCs/>
          <w:lang w:val="en-GB"/>
        </w:rPr>
        <w:t xml:space="preserve">(circle) </w:t>
      </w:r>
      <w:r w:rsidRPr="005B119F">
        <w:rPr>
          <w:bCs/>
          <w:iCs/>
          <w:lang w:val="en-GB"/>
        </w:rPr>
        <w:t xml:space="preserve">using seven </w:t>
      </w:r>
      <w:r w:rsidRPr="005B119F">
        <w:rPr>
          <w:bCs/>
          <w:iCs/>
          <w:lang w:val="en-US"/>
        </w:rPr>
        <w:t xml:space="preserve">diagnostic parameters: </w:t>
      </w:r>
      <w:r w:rsidRPr="005B119F">
        <w:rPr>
          <w:bCs/>
          <w:iCs/>
          <w:lang w:val="en-GB"/>
        </w:rPr>
        <w:t>HbA</w:t>
      </w:r>
      <w:r w:rsidRPr="005B119F">
        <w:rPr>
          <w:bCs/>
          <w:iCs/>
          <w:vertAlign w:val="subscript"/>
          <w:lang w:val="en-GB"/>
        </w:rPr>
        <w:t>1C</w:t>
      </w:r>
      <w:r w:rsidRPr="005B119F">
        <w:rPr>
          <w:bCs/>
          <w:iCs/>
          <w:lang w:val="en-US"/>
        </w:rPr>
        <w:t>, fasting plasma glucose (FPG), free fatty acids (FAA), C-peptide levels, HOMA-IR, fasting plasma insulin (FPI), and glycated peptide 26</w:t>
      </w:r>
      <w:bookmarkEnd w:id="19"/>
      <w:r w:rsidRPr="005B119F">
        <w:rPr>
          <w:bCs/>
          <w:iCs/>
          <w:lang w:val="en-US"/>
        </w:rPr>
        <w:t xml:space="preserve">. </w:t>
      </w:r>
      <w:r w:rsidRPr="005B119F">
        <w:rPr>
          <w:bCs/>
          <w:iCs/>
          <w:lang w:val="en-GB"/>
        </w:rPr>
        <w:t>PC1</w:t>
      </w:r>
      <w:r w:rsidR="001C5821">
        <w:rPr>
          <w:bCs/>
          <w:iCs/>
          <w:lang w:val="en-GB"/>
        </w:rPr>
        <w:t xml:space="preserve"> and PC2 denote first and second</w:t>
      </w:r>
      <w:r w:rsidRPr="005B119F">
        <w:rPr>
          <w:bCs/>
          <w:iCs/>
          <w:lang w:val="en-GB"/>
        </w:rPr>
        <w:t xml:space="preserve"> </w:t>
      </w:r>
      <w:r w:rsidR="001C5821">
        <w:rPr>
          <w:bCs/>
          <w:iCs/>
          <w:lang w:val="en-GB"/>
        </w:rPr>
        <w:t>p</w:t>
      </w:r>
      <w:r w:rsidRPr="005B119F">
        <w:rPr>
          <w:bCs/>
          <w:iCs/>
          <w:lang w:val="en-GB"/>
        </w:rPr>
        <w:t xml:space="preserve">rinciple </w:t>
      </w:r>
      <w:r w:rsidR="001C5821">
        <w:rPr>
          <w:bCs/>
          <w:iCs/>
          <w:lang w:val="en-GB"/>
        </w:rPr>
        <w:t>c</w:t>
      </w:r>
      <w:r w:rsidRPr="005B119F">
        <w:rPr>
          <w:bCs/>
          <w:iCs/>
          <w:lang w:val="en-GB"/>
        </w:rPr>
        <w:t>omponent</w:t>
      </w:r>
      <w:r w:rsidR="001C5821">
        <w:rPr>
          <w:bCs/>
          <w:iCs/>
          <w:lang w:val="en-GB"/>
        </w:rPr>
        <w:t>s, respectively</w:t>
      </w:r>
      <w:r w:rsidRPr="005B119F">
        <w:rPr>
          <w:bCs/>
          <w:iCs/>
          <w:lang w:val="en-GB"/>
        </w:rPr>
        <w:t xml:space="preserve">. </w:t>
      </w:r>
    </w:p>
    <w:p w14:paraId="232B3E6B" w14:textId="3730A16D" w:rsidR="005B119F" w:rsidRDefault="005B119F" w:rsidP="005B119F">
      <w:pPr>
        <w:spacing w:after="360" w:line="360" w:lineRule="auto"/>
        <w:rPr>
          <w:lang w:val="en-GB"/>
        </w:rPr>
      </w:pPr>
      <w:r w:rsidRPr="005B119F">
        <w:rPr>
          <w:b/>
          <w:lang w:val="en-GB"/>
        </w:rPr>
        <w:t>Figure 3.</w:t>
      </w:r>
      <w:r>
        <w:rPr>
          <w:lang w:val="en-GB"/>
        </w:rPr>
        <w:t xml:space="preserve"> </w:t>
      </w:r>
      <w:r w:rsidRPr="006872DB">
        <w:rPr>
          <w:lang w:val="en-GB"/>
        </w:rPr>
        <w:t xml:space="preserve">Principle </w:t>
      </w:r>
      <w:r w:rsidR="001C5821">
        <w:rPr>
          <w:lang w:val="en-GB"/>
        </w:rPr>
        <w:t>c</w:t>
      </w:r>
      <w:r w:rsidRPr="006872DB">
        <w:rPr>
          <w:lang w:val="en-GB"/>
        </w:rPr>
        <w:t xml:space="preserve">omponent plot </w:t>
      </w:r>
      <w:r w:rsidR="001C5821">
        <w:rPr>
          <w:lang w:val="en-GB"/>
        </w:rPr>
        <w:t xml:space="preserve">separating </w:t>
      </w:r>
      <w:r w:rsidRPr="006872DB">
        <w:rPr>
          <w:lang w:val="en-US"/>
        </w:rPr>
        <w:t>48 T2D</w:t>
      </w:r>
      <w:r w:rsidR="001C5821">
        <w:rPr>
          <w:lang w:val="en-US"/>
        </w:rPr>
        <w:t>M</w:t>
      </w:r>
      <w:r w:rsidRPr="006872DB">
        <w:rPr>
          <w:lang w:val="en-US"/>
        </w:rPr>
        <w:t xml:space="preserve"> patients in three clusters based on all available patient information, i.e.</w:t>
      </w:r>
      <w:r w:rsidR="001C5821">
        <w:rPr>
          <w:lang w:val="en-US"/>
        </w:rPr>
        <w:t>,</w:t>
      </w:r>
      <w:r w:rsidRPr="006872DB">
        <w:rPr>
          <w:lang w:val="en-US"/>
        </w:rPr>
        <w:t xml:space="preserve"> diagnostic parameters and glycated peptide levels. Missing values were </w:t>
      </w:r>
      <w:bookmarkStart w:id="20" w:name="OLE_LINK3"/>
      <w:r w:rsidRPr="006872DB">
        <w:rPr>
          <w:lang w:val="en-US"/>
        </w:rPr>
        <w:t xml:space="preserve">imputed using Weka. </w:t>
      </w:r>
      <w:bookmarkEnd w:id="20"/>
      <w:r w:rsidRPr="006872DB">
        <w:rPr>
          <w:lang w:val="en-US"/>
        </w:rPr>
        <w:t xml:space="preserve">The ellipses are drawn at </w:t>
      </w:r>
      <w:r w:rsidR="001C5821">
        <w:rPr>
          <w:lang w:val="en-US"/>
        </w:rPr>
        <w:t xml:space="preserve">the </w:t>
      </w:r>
      <w:r w:rsidRPr="006872DB">
        <w:rPr>
          <w:lang w:val="en-US"/>
        </w:rPr>
        <w:t xml:space="preserve">95% confidence interval using the </w:t>
      </w:r>
      <w:r w:rsidRPr="006872DB">
        <w:rPr>
          <w:i/>
          <w:lang w:val="en-US"/>
        </w:rPr>
        <w:t>level</w:t>
      </w:r>
      <w:r w:rsidRPr="006872DB">
        <w:rPr>
          <w:lang w:val="en-US"/>
        </w:rPr>
        <w:t xml:space="preserve"> parameter in ggplot. </w:t>
      </w:r>
      <w:r w:rsidR="001C5821" w:rsidRPr="005B119F">
        <w:rPr>
          <w:bCs/>
          <w:iCs/>
          <w:lang w:val="en-GB"/>
        </w:rPr>
        <w:t>PC1</w:t>
      </w:r>
      <w:r w:rsidR="001C5821">
        <w:rPr>
          <w:bCs/>
          <w:iCs/>
          <w:lang w:val="en-GB"/>
        </w:rPr>
        <w:t xml:space="preserve"> and PC2 denote first and second</w:t>
      </w:r>
      <w:r w:rsidR="001C5821" w:rsidRPr="005B119F">
        <w:rPr>
          <w:bCs/>
          <w:iCs/>
          <w:lang w:val="en-GB"/>
        </w:rPr>
        <w:t xml:space="preserve"> </w:t>
      </w:r>
      <w:r w:rsidR="001C5821">
        <w:rPr>
          <w:bCs/>
          <w:iCs/>
          <w:lang w:val="en-GB"/>
        </w:rPr>
        <w:t>p</w:t>
      </w:r>
      <w:r w:rsidR="001C5821" w:rsidRPr="005B119F">
        <w:rPr>
          <w:bCs/>
          <w:iCs/>
          <w:lang w:val="en-GB"/>
        </w:rPr>
        <w:t xml:space="preserve">rinciple </w:t>
      </w:r>
      <w:r w:rsidR="001C5821">
        <w:rPr>
          <w:bCs/>
          <w:iCs/>
          <w:lang w:val="en-GB"/>
        </w:rPr>
        <w:t>c</w:t>
      </w:r>
      <w:r w:rsidR="001C5821" w:rsidRPr="005B119F">
        <w:rPr>
          <w:bCs/>
          <w:iCs/>
          <w:lang w:val="en-GB"/>
        </w:rPr>
        <w:t>omponent</w:t>
      </w:r>
      <w:r w:rsidR="001C5821">
        <w:rPr>
          <w:bCs/>
          <w:iCs/>
          <w:lang w:val="en-GB"/>
        </w:rPr>
        <w:t>s, respectively</w:t>
      </w:r>
      <w:r w:rsidR="001C5821" w:rsidRPr="005B119F">
        <w:rPr>
          <w:bCs/>
          <w:iCs/>
          <w:lang w:val="en-GB"/>
        </w:rPr>
        <w:t>.</w:t>
      </w:r>
    </w:p>
    <w:p w14:paraId="3971451C" w14:textId="0046C90F" w:rsidR="005B119F" w:rsidRPr="005B119F" w:rsidRDefault="005B119F" w:rsidP="00093C10">
      <w:pPr>
        <w:spacing w:after="240" w:line="360" w:lineRule="auto"/>
        <w:rPr>
          <w:lang w:val="en-GB"/>
        </w:rPr>
      </w:pPr>
      <w:r w:rsidRPr="005B119F">
        <w:rPr>
          <w:b/>
          <w:lang w:val="en-GB"/>
        </w:rPr>
        <w:t xml:space="preserve">Figure </w:t>
      </w:r>
      <w:r>
        <w:rPr>
          <w:b/>
          <w:lang w:val="en-GB"/>
        </w:rPr>
        <w:t>4</w:t>
      </w:r>
      <w:r w:rsidRPr="005B119F">
        <w:rPr>
          <w:b/>
          <w:lang w:val="en-GB"/>
        </w:rPr>
        <w:t>.</w:t>
      </w:r>
      <w:r>
        <w:rPr>
          <w:lang w:val="en-GB"/>
        </w:rPr>
        <w:t xml:space="preserve"> </w:t>
      </w:r>
      <w:r w:rsidRPr="005B119F">
        <w:rPr>
          <w:bCs/>
          <w:iCs/>
          <w:lang w:val="en-US"/>
        </w:rPr>
        <w:t xml:space="preserve">Categorization of </w:t>
      </w:r>
      <w:r w:rsidR="00093C10">
        <w:rPr>
          <w:bCs/>
          <w:iCs/>
          <w:lang w:val="en-US"/>
        </w:rPr>
        <w:t xml:space="preserve">twenty </w:t>
      </w:r>
      <w:r w:rsidR="006B2E12">
        <w:rPr>
          <w:bCs/>
          <w:iCs/>
          <w:lang w:val="en-US"/>
        </w:rPr>
        <w:t>individuals with prediabetes (ADA criteria)</w:t>
      </w:r>
      <w:r w:rsidRPr="005B119F">
        <w:rPr>
          <w:bCs/>
          <w:iCs/>
          <w:lang w:val="en-US"/>
        </w:rPr>
        <w:t xml:space="preserve"> by diagnostic parameters at baseline (A and C) and follow-up </w:t>
      </w:r>
      <w:r w:rsidR="00EF0655">
        <w:rPr>
          <w:bCs/>
          <w:iCs/>
          <w:lang w:val="en-US"/>
        </w:rPr>
        <w:t xml:space="preserve">studies </w:t>
      </w:r>
      <w:r w:rsidRPr="005B119F">
        <w:rPr>
          <w:bCs/>
          <w:iCs/>
          <w:lang w:val="en-US"/>
        </w:rPr>
        <w:t>(B and D)</w:t>
      </w:r>
      <w:r w:rsidR="00346F0F">
        <w:rPr>
          <w:bCs/>
          <w:iCs/>
          <w:lang w:val="en-US"/>
        </w:rPr>
        <w:t xml:space="preserve"> using </w:t>
      </w:r>
      <w:r w:rsidRPr="005B119F">
        <w:rPr>
          <w:bCs/>
          <w:iCs/>
          <w:lang w:val="en-US"/>
        </w:rPr>
        <w:t xml:space="preserve">FPG </w:t>
      </w:r>
      <w:r w:rsidR="00093C10">
        <w:rPr>
          <w:bCs/>
          <w:iCs/>
          <w:lang w:val="en-US"/>
        </w:rPr>
        <w:t>versus</w:t>
      </w:r>
      <w:r w:rsidR="00346F0F">
        <w:rPr>
          <w:bCs/>
          <w:iCs/>
          <w:lang w:val="en-US"/>
        </w:rPr>
        <w:t xml:space="preserve"> </w:t>
      </w:r>
      <w:r w:rsidRPr="005B119F">
        <w:rPr>
          <w:bCs/>
          <w:iCs/>
          <w:lang w:val="en-US"/>
        </w:rPr>
        <w:t>HbA</w:t>
      </w:r>
      <w:r w:rsidRPr="00346F0F">
        <w:rPr>
          <w:bCs/>
          <w:iCs/>
          <w:vertAlign w:val="subscript"/>
          <w:lang w:val="en-US"/>
        </w:rPr>
        <w:t>1c</w:t>
      </w:r>
      <w:r w:rsidRPr="005B119F">
        <w:rPr>
          <w:bCs/>
          <w:iCs/>
          <w:lang w:val="en-US"/>
        </w:rPr>
        <w:t xml:space="preserve"> </w:t>
      </w:r>
      <w:r w:rsidR="00346F0F">
        <w:rPr>
          <w:bCs/>
          <w:iCs/>
          <w:lang w:val="en-US"/>
        </w:rPr>
        <w:t xml:space="preserve">levels </w:t>
      </w:r>
      <w:r w:rsidRPr="005B119F">
        <w:rPr>
          <w:bCs/>
          <w:iCs/>
          <w:lang w:val="en-US"/>
        </w:rPr>
        <w:t xml:space="preserve">(A and B) </w:t>
      </w:r>
      <w:r w:rsidR="00346F0F">
        <w:rPr>
          <w:bCs/>
          <w:iCs/>
          <w:lang w:val="en-US"/>
        </w:rPr>
        <w:t>or HOMA2</w:t>
      </w:r>
      <w:r w:rsidR="00420B41">
        <w:rPr>
          <w:bCs/>
          <w:iCs/>
          <w:lang w:val="en-US"/>
        </w:rPr>
        <w:t> </w:t>
      </w:r>
      <w:r w:rsidR="00346F0F">
        <w:rPr>
          <w:bCs/>
          <w:iCs/>
          <w:lang w:val="en-US"/>
        </w:rPr>
        <w:t>%B</w:t>
      </w:r>
      <w:r w:rsidR="00346F0F" w:rsidRPr="005B119F">
        <w:rPr>
          <w:bCs/>
          <w:iCs/>
          <w:lang w:val="en-US"/>
        </w:rPr>
        <w:t xml:space="preserve"> versus insulin sensitivity HOMA2</w:t>
      </w:r>
      <w:r w:rsidR="00420B41">
        <w:rPr>
          <w:bCs/>
          <w:iCs/>
          <w:lang w:val="en-US"/>
        </w:rPr>
        <w:t> </w:t>
      </w:r>
      <w:r w:rsidR="00346F0F" w:rsidRPr="005B119F">
        <w:rPr>
          <w:bCs/>
          <w:iCs/>
          <w:lang w:val="en-US"/>
        </w:rPr>
        <w:t>%S</w:t>
      </w:r>
      <w:r w:rsidR="00346F0F">
        <w:rPr>
          <w:bCs/>
          <w:iCs/>
          <w:lang w:val="en-US"/>
        </w:rPr>
        <w:t xml:space="preserve"> values</w:t>
      </w:r>
      <w:r w:rsidR="00346F0F" w:rsidRPr="005B119F">
        <w:rPr>
          <w:bCs/>
          <w:iCs/>
          <w:lang w:val="en-US"/>
        </w:rPr>
        <w:t xml:space="preserve"> (C and D)</w:t>
      </w:r>
      <w:r w:rsidR="00093C10">
        <w:rPr>
          <w:bCs/>
          <w:iCs/>
          <w:lang w:val="en-US"/>
        </w:rPr>
        <w:t xml:space="preserve">. Thresholds of </w:t>
      </w:r>
      <w:r w:rsidR="00093C10" w:rsidRPr="005B119F">
        <w:rPr>
          <w:bCs/>
          <w:iCs/>
          <w:lang w:val="en-US"/>
        </w:rPr>
        <w:t xml:space="preserve">FPG </w:t>
      </w:r>
      <w:r w:rsidR="00093C10">
        <w:rPr>
          <w:bCs/>
          <w:iCs/>
          <w:lang w:val="en-US"/>
        </w:rPr>
        <w:t xml:space="preserve">and </w:t>
      </w:r>
      <w:r w:rsidR="00093C10" w:rsidRPr="005B119F">
        <w:rPr>
          <w:bCs/>
          <w:iCs/>
          <w:lang w:val="en-US"/>
        </w:rPr>
        <w:t>HbA</w:t>
      </w:r>
      <w:r w:rsidR="00093C10" w:rsidRPr="00346F0F">
        <w:rPr>
          <w:bCs/>
          <w:iCs/>
          <w:vertAlign w:val="subscript"/>
          <w:lang w:val="en-US"/>
        </w:rPr>
        <w:t>1c</w:t>
      </w:r>
      <w:r w:rsidR="00093C10" w:rsidRPr="005B119F">
        <w:rPr>
          <w:bCs/>
          <w:iCs/>
          <w:lang w:val="en-US"/>
        </w:rPr>
        <w:t xml:space="preserve"> </w:t>
      </w:r>
      <w:r w:rsidR="00093C10">
        <w:rPr>
          <w:bCs/>
          <w:iCs/>
          <w:lang w:val="en-US"/>
        </w:rPr>
        <w:t>levels (</w:t>
      </w:r>
      <w:r w:rsidR="00093C10" w:rsidRPr="005B119F">
        <w:rPr>
          <w:bCs/>
          <w:iCs/>
          <w:lang w:val="en-US"/>
        </w:rPr>
        <w:t>dashed lines</w:t>
      </w:r>
      <w:r w:rsidR="00093C10">
        <w:rPr>
          <w:bCs/>
          <w:iCs/>
          <w:lang w:val="en-US"/>
        </w:rPr>
        <w:t>) relied on</w:t>
      </w:r>
      <w:r w:rsidR="00346F0F">
        <w:rPr>
          <w:bCs/>
          <w:iCs/>
          <w:lang w:val="en-US"/>
        </w:rPr>
        <w:t xml:space="preserve"> the c</w:t>
      </w:r>
      <w:r w:rsidR="00346F0F" w:rsidRPr="005B119F">
        <w:rPr>
          <w:bCs/>
          <w:iCs/>
          <w:lang w:val="en-US"/>
        </w:rPr>
        <w:t xml:space="preserve">urrent diagnostic criteria of WHO and ADA </w:t>
      </w:r>
      <w:r w:rsidR="00093C10">
        <w:rPr>
          <w:bCs/>
          <w:iCs/>
          <w:lang w:val="en-US"/>
        </w:rPr>
        <w:t>for</w:t>
      </w:r>
      <w:r w:rsidRPr="005B119F">
        <w:rPr>
          <w:bCs/>
          <w:iCs/>
          <w:lang w:val="en-US"/>
        </w:rPr>
        <w:t xml:space="preserve"> normal glucose tolerance (NGT), impaired fasting glucose (IFG), prediabetes (PD)</w:t>
      </w:r>
      <w:r w:rsidR="00346F0F">
        <w:rPr>
          <w:bCs/>
          <w:iCs/>
          <w:lang w:val="en-US"/>
        </w:rPr>
        <w:t>,</w:t>
      </w:r>
      <w:r w:rsidRPr="005B119F">
        <w:rPr>
          <w:bCs/>
          <w:iCs/>
          <w:lang w:val="en-US"/>
        </w:rPr>
        <w:t xml:space="preserve"> and type 2 diabetes mellitus (T2DM)</w:t>
      </w:r>
      <w:r w:rsidR="00346F0F">
        <w:rPr>
          <w:bCs/>
          <w:iCs/>
          <w:lang w:val="en-US"/>
        </w:rPr>
        <w:t>.</w:t>
      </w:r>
      <w:r w:rsidRPr="005B119F">
        <w:rPr>
          <w:bCs/>
          <w:iCs/>
          <w:lang w:val="en-US"/>
        </w:rPr>
        <w:t xml:space="preserve"> </w:t>
      </w:r>
      <w:r w:rsidR="00093C10">
        <w:rPr>
          <w:bCs/>
          <w:iCs/>
          <w:lang w:val="en-US"/>
        </w:rPr>
        <w:t>Updated h</w:t>
      </w:r>
      <w:r w:rsidR="00093C10" w:rsidRPr="00093C10">
        <w:rPr>
          <w:bCs/>
          <w:iCs/>
          <w:lang w:val="en-US"/>
        </w:rPr>
        <w:t xml:space="preserve">omeostasis model assessment </w:t>
      </w:r>
      <w:r w:rsidR="00093C10">
        <w:rPr>
          <w:bCs/>
          <w:iCs/>
          <w:lang w:val="en-US"/>
        </w:rPr>
        <w:t>(HOMA2) separated individuals in</w:t>
      </w:r>
      <w:r w:rsidRPr="005B119F">
        <w:rPr>
          <w:bCs/>
          <w:iCs/>
          <w:lang w:val="en-US"/>
        </w:rPr>
        <w:t xml:space="preserve"> normal, diabetic</w:t>
      </w:r>
      <w:r w:rsidR="00093C10">
        <w:rPr>
          <w:bCs/>
          <w:iCs/>
          <w:lang w:val="en-US"/>
        </w:rPr>
        <w:t xml:space="preserve"> (100% values)</w:t>
      </w:r>
      <w:r w:rsidRPr="005B119F">
        <w:rPr>
          <w:bCs/>
          <w:iCs/>
          <w:lang w:val="en-US"/>
        </w:rPr>
        <w:t xml:space="preserve">, insulinopenic </w:t>
      </w:r>
      <w:r w:rsidR="00093C10">
        <w:rPr>
          <w:bCs/>
          <w:iCs/>
          <w:lang w:val="en-US"/>
        </w:rPr>
        <w:t>or</w:t>
      </w:r>
      <w:r w:rsidRPr="005B119F">
        <w:rPr>
          <w:bCs/>
          <w:iCs/>
          <w:lang w:val="en-US"/>
        </w:rPr>
        <w:t xml:space="preserve"> hyperinsulinemic state.</w:t>
      </w:r>
      <w:r w:rsidR="00EF0655" w:rsidRPr="00EF0655">
        <w:rPr>
          <w:bCs/>
          <w:iCs/>
          <w:lang w:val="en-US"/>
        </w:rPr>
        <w:t xml:space="preserve"> </w:t>
      </w:r>
      <w:r w:rsidR="00093C10">
        <w:rPr>
          <w:bCs/>
          <w:iCs/>
          <w:lang w:val="en-US"/>
        </w:rPr>
        <w:t xml:space="preserve">The </w:t>
      </w:r>
      <w:r w:rsidR="00EF0655" w:rsidRPr="005B119F">
        <w:rPr>
          <w:bCs/>
          <w:iCs/>
          <w:lang w:val="en-US"/>
        </w:rPr>
        <w:t>numbers</w:t>
      </w:r>
      <w:r w:rsidR="00093C10">
        <w:rPr>
          <w:bCs/>
          <w:iCs/>
          <w:lang w:val="en-US"/>
        </w:rPr>
        <w:t xml:space="preserve"> indicate the prediabetes samples (Supplem</w:t>
      </w:r>
      <w:r w:rsidR="00093C10" w:rsidRPr="00892E89">
        <w:rPr>
          <w:bCs/>
          <w:iCs/>
          <w:lang w:val="en-US"/>
        </w:rPr>
        <w:t>ent,</w:t>
      </w:r>
      <w:r w:rsidR="00EF0655" w:rsidRPr="00892E89">
        <w:rPr>
          <w:bCs/>
          <w:iCs/>
          <w:lang w:val="en-US"/>
        </w:rPr>
        <w:t xml:space="preserve"> Table S</w:t>
      </w:r>
      <w:r w:rsidR="00A6691C" w:rsidRPr="00892E89">
        <w:rPr>
          <w:bCs/>
          <w:iCs/>
          <w:lang w:val="en-US"/>
        </w:rPr>
        <w:t>1</w:t>
      </w:r>
      <w:r w:rsidR="00201EC3">
        <w:rPr>
          <w:bCs/>
          <w:iCs/>
          <w:lang w:val="en-US"/>
        </w:rPr>
        <w:t>4 and S15</w:t>
      </w:r>
      <w:r w:rsidR="00EF0655" w:rsidRPr="00892E89">
        <w:rPr>
          <w:bCs/>
          <w:iCs/>
          <w:lang w:val="en-US"/>
        </w:rPr>
        <w:t>)</w:t>
      </w:r>
      <w:r w:rsidR="00093C10" w:rsidRPr="00892E89">
        <w:rPr>
          <w:bCs/>
          <w:iCs/>
          <w:lang w:val="en-US"/>
        </w:rPr>
        <w:t>.</w:t>
      </w:r>
    </w:p>
    <w:p w14:paraId="6B834C08" w14:textId="3E3ACD6D" w:rsidR="005B119F" w:rsidRDefault="005B119F" w:rsidP="005B119F">
      <w:pPr>
        <w:spacing w:after="240" w:line="360" w:lineRule="auto"/>
        <w:rPr>
          <w:rFonts w:cs="Arial"/>
          <w:b/>
          <w:bCs/>
          <w:iCs/>
          <w:sz w:val="22"/>
          <w:szCs w:val="28"/>
          <w:lang w:val="en-US"/>
        </w:rPr>
      </w:pPr>
      <w:r>
        <w:rPr>
          <w:b/>
          <w:lang w:val="en-US"/>
        </w:rPr>
        <w:br w:type="page"/>
      </w:r>
    </w:p>
    <w:p w14:paraId="2D721C6D" w14:textId="77777777" w:rsidR="00B0123A" w:rsidRPr="00B14E29" w:rsidRDefault="00B0123A" w:rsidP="005E0DB3">
      <w:pPr>
        <w:pStyle w:val="Heading2"/>
        <w:spacing w:before="0" w:after="120" w:line="360" w:lineRule="auto"/>
        <w:jc w:val="both"/>
        <w:rPr>
          <w:sz w:val="20"/>
          <w:szCs w:val="20"/>
          <w:lang w:val="en-US"/>
        </w:rPr>
      </w:pPr>
    </w:p>
    <w:p w14:paraId="6E3E5DEF" w14:textId="4A7E54AD" w:rsidR="00920C27" w:rsidRPr="00B14E29" w:rsidRDefault="0041587E" w:rsidP="001754D5">
      <w:pPr>
        <w:spacing w:line="360" w:lineRule="auto"/>
        <w:jc w:val="both"/>
        <w:rPr>
          <w:b/>
          <w:lang w:val="en-US"/>
        </w:rPr>
      </w:pPr>
      <w:r w:rsidRPr="00B14E29">
        <w:rPr>
          <w:b/>
          <w:lang w:val="en-US"/>
        </w:rPr>
        <w:t>References</w:t>
      </w:r>
    </w:p>
    <w:p w14:paraId="01899655" w14:textId="77777777" w:rsidR="00A81687" w:rsidRPr="0024765E" w:rsidRDefault="00D1511F" w:rsidP="00A81687">
      <w:pPr>
        <w:pStyle w:val="EndNoteBibliography"/>
        <w:rPr>
          <w:lang w:val="en-US"/>
        </w:rPr>
      </w:pPr>
      <w:r w:rsidRPr="00B14E29">
        <w:rPr>
          <w:noProof w:val="0"/>
          <w:lang w:val="en-US"/>
        </w:rPr>
        <w:fldChar w:fldCharType="begin"/>
      </w:r>
      <w:r w:rsidR="0040603B" w:rsidRPr="00B14E29">
        <w:rPr>
          <w:noProof w:val="0"/>
          <w:lang w:val="en-US"/>
        </w:rPr>
        <w:instrText xml:space="preserve"> ADDIN EN.REFLIST </w:instrText>
      </w:r>
      <w:r w:rsidRPr="00B14E29">
        <w:rPr>
          <w:noProof w:val="0"/>
          <w:lang w:val="en-US"/>
        </w:rPr>
        <w:fldChar w:fldCharType="separate"/>
      </w:r>
      <w:r w:rsidR="00A81687" w:rsidRPr="0024765E">
        <w:rPr>
          <w:lang w:val="en-US"/>
        </w:rPr>
        <w:t>1. Collaborators GMaCoD: Global, regional, and national age-sex specific all-cause and cause-specific mortality for 240 causes of death, 1990-2013: a systematic analysis for the Global Burden of Disease Study 2013. Lancet 2015;385:117-171</w:t>
      </w:r>
    </w:p>
    <w:p w14:paraId="6202ECE0" w14:textId="77777777" w:rsidR="00A81687" w:rsidRPr="0024765E" w:rsidRDefault="00A81687" w:rsidP="00A81687">
      <w:pPr>
        <w:pStyle w:val="EndNoteBibliography"/>
        <w:rPr>
          <w:lang w:val="en-US"/>
        </w:rPr>
      </w:pPr>
      <w:r w:rsidRPr="0024765E">
        <w:rPr>
          <w:lang w:val="en-US"/>
        </w:rPr>
        <w:t xml:space="preserve">2. (IDF) IDF: </w:t>
      </w:r>
      <w:r w:rsidRPr="0024765E">
        <w:rPr>
          <w:i/>
          <w:lang w:val="en-US"/>
        </w:rPr>
        <w:t>Diabetes Atlas 7th edn</w:t>
      </w:r>
      <w:r w:rsidRPr="0024765E">
        <w:rPr>
          <w:lang w:val="en-US"/>
        </w:rPr>
        <w:t>. Brussels, Belgium, 2015</w:t>
      </w:r>
    </w:p>
    <w:p w14:paraId="14B65CF8" w14:textId="77777777" w:rsidR="00A81687" w:rsidRPr="0024765E" w:rsidRDefault="00A81687" w:rsidP="00A81687">
      <w:pPr>
        <w:pStyle w:val="EndNoteBibliography"/>
        <w:rPr>
          <w:lang w:val="en-US"/>
        </w:rPr>
      </w:pPr>
      <w:r w:rsidRPr="0024765E">
        <w:rPr>
          <w:lang w:val="en-US"/>
        </w:rPr>
        <w:t>3. Grundy SM: Pre-diabetes, metabolic syndrome, and cardiovascular risk. J Am Coll Cardiol 2012;59:635-643</w:t>
      </w:r>
    </w:p>
    <w:p w14:paraId="4C72BE9C" w14:textId="77777777" w:rsidR="00A81687" w:rsidRPr="0024765E" w:rsidRDefault="00A81687" w:rsidP="00A81687">
      <w:pPr>
        <w:pStyle w:val="EndNoteBibliography"/>
        <w:rPr>
          <w:lang w:val="en-US"/>
        </w:rPr>
      </w:pPr>
      <w:r w:rsidRPr="0024765E">
        <w:rPr>
          <w:lang w:val="en-US"/>
        </w:rPr>
        <w:t>4. Bullard KM, Saydah SH, Imperatore G, Cowie CC, Gregg EW, Geiss LS, Cheng YJ, Rolka DB, Williams DE, Caspersen CJ: Secular changes in U.S. Prediabetes prevalence defined by hemoglobin A1c and fasting plasma glucose: National Health and Nutrition Examination Surveys, 1999-2010. Diabetes Care 2013;36:2286-2293</w:t>
      </w:r>
    </w:p>
    <w:p w14:paraId="5580923D" w14:textId="77777777" w:rsidR="00A81687" w:rsidRPr="0024765E" w:rsidRDefault="00A81687" w:rsidP="00A81687">
      <w:pPr>
        <w:pStyle w:val="EndNoteBibliography"/>
        <w:rPr>
          <w:lang w:val="en-US"/>
        </w:rPr>
      </w:pPr>
      <w:r w:rsidRPr="0024765E">
        <w:rPr>
          <w:lang w:val="en-US"/>
        </w:rPr>
        <w:t>5. Mainous AG, Tanner RJ, Baker R, Zayas CE, Harle CA: Prevalence of prediabetes in England from 2003 to 2011: population-based, cross-sectional study. BMJ Open 2014;4</w:t>
      </w:r>
    </w:p>
    <w:p w14:paraId="30D1214E" w14:textId="77777777" w:rsidR="00A81687" w:rsidRPr="0024765E" w:rsidRDefault="00A81687" w:rsidP="00A81687">
      <w:pPr>
        <w:pStyle w:val="EndNoteBibliography"/>
        <w:rPr>
          <w:lang w:val="en-US"/>
        </w:rPr>
      </w:pPr>
      <w:r w:rsidRPr="0024765E">
        <w:rPr>
          <w:lang w:val="en-US"/>
        </w:rPr>
        <w:t>6. Organization WH: Global report in diabetes. 2016;</w:t>
      </w:r>
    </w:p>
    <w:p w14:paraId="1EA833EE" w14:textId="77777777" w:rsidR="00A81687" w:rsidRPr="0024765E" w:rsidRDefault="00A81687" w:rsidP="00A81687">
      <w:pPr>
        <w:pStyle w:val="EndNoteBibliography"/>
        <w:rPr>
          <w:lang w:val="en-US"/>
        </w:rPr>
      </w:pPr>
      <w:r w:rsidRPr="0024765E">
        <w:rPr>
          <w:lang w:val="en-US"/>
        </w:rPr>
        <w:t>7. Association AD: Classification and Diagnosis of Diabetes. Sec. 2. . Diabetes Care 2017;40:S11-S24</w:t>
      </w:r>
    </w:p>
    <w:p w14:paraId="782A8721" w14:textId="77777777" w:rsidR="00A81687" w:rsidRPr="0024765E" w:rsidRDefault="00A81687" w:rsidP="00A81687">
      <w:pPr>
        <w:pStyle w:val="EndNoteBibliography"/>
        <w:rPr>
          <w:lang w:val="en-US"/>
        </w:rPr>
      </w:pPr>
      <w:r w:rsidRPr="0024765E">
        <w:rPr>
          <w:lang w:val="en-US"/>
        </w:rPr>
        <w:t>8. Tabák AG, Herder C, Rathmann W, Brunner EJ, Kivimäki M: Prediabetes: A high-risk state for developing diabetes. Lancet 2012;379:2279-2290</w:t>
      </w:r>
    </w:p>
    <w:p w14:paraId="6957FC7F" w14:textId="77777777" w:rsidR="00A81687" w:rsidRPr="0024765E" w:rsidRDefault="00A81687" w:rsidP="00A81687">
      <w:pPr>
        <w:pStyle w:val="EndNoteBibliography"/>
        <w:rPr>
          <w:lang w:val="en-US"/>
        </w:rPr>
      </w:pPr>
      <w:r w:rsidRPr="0024765E">
        <w:rPr>
          <w:lang w:val="en-US"/>
        </w:rPr>
        <w:t>9. Dunkley AJ, Bodicoat DH, Greaves CJ, Russell C, Yates T, Davies MJ, Khunti K: Diabetes prevention in the real world: effectiveness of pragmatic lifestyle interventions for the prevention of type 2 diabetes and of the impact of adherence to guideline recommendations: a systematic review and meta-analysis. Diabetes Care 2014;37:922-933</w:t>
      </w:r>
    </w:p>
    <w:p w14:paraId="209F57B2" w14:textId="77777777" w:rsidR="00A81687" w:rsidRPr="0024765E" w:rsidRDefault="00A81687" w:rsidP="00A81687">
      <w:pPr>
        <w:pStyle w:val="EndNoteBibliography"/>
        <w:rPr>
          <w:lang w:val="en-US"/>
        </w:rPr>
      </w:pPr>
      <w:r w:rsidRPr="0024765E">
        <w:rPr>
          <w:lang w:val="en-US"/>
        </w:rPr>
        <w:t>10. World Health Organization IDF: Definition and diagnosis of diabetes mellitus and</w:t>
      </w:r>
    </w:p>
    <w:p w14:paraId="7D1861AA" w14:textId="77777777" w:rsidR="00A81687" w:rsidRPr="0024765E" w:rsidRDefault="00A81687" w:rsidP="00A81687">
      <w:pPr>
        <w:pStyle w:val="EndNoteBibliography"/>
        <w:rPr>
          <w:lang w:val="en-US"/>
        </w:rPr>
      </w:pPr>
      <w:r w:rsidRPr="0024765E">
        <w:rPr>
          <w:lang w:val="en-US"/>
        </w:rPr>
        <w:t>intermediate hyperglycaemia: report of a WHO/IDF consultation. Geneva: World Health</w:t>
      </w:r>
    </w:p>
    <w:p w14:paraId="44FCABE0" w14:textId="77777777" w:rsidR="00A81687" w:rsidRPr="0024765E" w:rsidRDefault="00A81687" w:rsidP="00A81687">
      <w:pPr>
        <w:pStyle w:val="EndNoteBibliography"/>
        <w:rPr>
          <w:lang w:val="en-US"/>
        </w:rPr>
      </w:pPr>
      <w:r w:rsidRPr="0024765E">
        <w:rPr>
          <w:lang w:val="en-US"/>
        </w:rPr>
        <w:t>Organization; 2006. 2006;</w:t>
      </w:r>
    </w:p>
    <w:p w14:paraId="700539DA" w14:textId="77777777" w:rsidR="00A81687" w:rsidRPr="0024765E" w:rsidRDefault="00A81687" w:rsidP="00A81687">
      <w:pPr>
        <w:pStyle w:val="EndNoteBibliography"/>
        <w:rPr>
          <w:lang w:val="en-US"/>
        </w:rPr>
      </w:pPr>
      <w:r w:rsidRPr="0024765E">
        <w:rPr>
          <w:lang w:val="en-US"/>
        </w:rPr>
        <w:t>11. World Health Organization (WHO), Abbreviated report of a WHO consultation.</w:t>
      </w:r>
    </w:p>
    <w:p w14:paraId="172487BD" w14:textId="77777777" w:rsidR="00A81687" w:rsidRPr="0024765E" w:rsidRDefault="00A81687" w:rsidP="00A81687">
      <w:pPr>
        <w:pStyle w:val="EndNoteBibliography"/>
        <w:rPr>
          <w:lang w:val="en-US"/>
        </w:rPr>
      </w:pPr>
      <w:r w:rsidRPr="0024765E">
        <w:rPr>
          <w:lang w:val="en-US"/>
        </w:rPr>
        <w:t xml:space="preserve">Use of glycated hemoglobin (HbA1c) in the diagnosis if diabetes mellitus. 2011. </w:t>
      </w:r>
    </w:p>
    <w:p w14:paraId="6BB4E334" w14:textId="77777777" w:rsidR="00A81687" w:rsidRPr="0024765E" w:rsidRDefault="00A81687" w:rsidP="00A81687">
      <w:pPr>
        <w:pStyle w:val="EndNoteBibliography"/>
        <w:rPr>
          <w:lang w:val="en-US"/>
        </w:rPr>
      </w:pPr>
      <w:r w:rsidRPr="0024765E">
        <w:rPr>
          <w:lang w:val="en-US"/>
        </w:rPr>
        <w:t>12. Buell C, Kermah D, Davidson MB: Utility of A1C for Diabetes Screening in the 1999–2004 NHANES Population. Diabetes Care 2007;30:2233-2235</w:t>
      </w:r>
    </w:p>
    <w:p w14:paraId="3222CF6E" w14:textId="77777777" w:rsidR="00A81687" w:rsidRPr="0024765E" w:rsidRDefault="00A81687" w:rsidP="00A81687">
      <w:pPr>
        <w:pStyle w:val="EndNoteBibliography"/>
        <w:rPr>
          <w:lang w:val="en-US"/>
        </w:rPr>
      </w:pPr>
      <w:r w:rsidRPr="0024765E">
        <w:rPr>
          <w:lang w:val="en-US"/>
        </w:rPr>
        <w:t>13. Kramer CK, Araneta MRG, Barrett-Connor E: A1C and Diabetes Diagnosis: The Rancho Bernardo Study. Diabetes Care 2010;33:101-103</w:t>
      </w:r>
    </w:p>
    <w:p w14:paraId="5800FE55" w14:textId="77777777" w:rsidR="00A81687" w:rsidRPr="0024765E" w:rsidRDefault="00A81687" w:rsidP="00A81687">
      <w:pPr>
        <w:pStyle w:val="EndNoteBibliography"/>
        <w:rPr>
          <w:lang w:val="en-US"/>
        </w:rPr>
      </w:pPr>
      <w:r w:rsidRPr="0024765E">
        <w:rPr>
          <w:lang w:val="en-US"/>
        </w:rPr>
        <w:t>14. Carson AP, Reynolds K, Fonseca VA, Muntner P: Comparison of A1C and fasting glucose criteria to diagnose diabetes among U.S. adults. Diabetes Care 2010;33:95-97</w:t>
      </w:r>
    </w:p>
    <w:p w14:paraId="3D8E9FE4" w14:textId="77777777" w:rsidR="00A81687" w:rsidRPr="0024765E" w:rsidRDefault="00A81687" w:rsidP="00A81687">
      <w:pPr>
        <w:pStyle w:val="EndNoteBibliography"/>
        <w:rPr>
          <w:lang w:val="en-US"/>
        </w:rPr>
      </w:pPr>
      <w:r w:rsidRPr="0024765E">
        <w:rPr>
          <w:lang w:val="en-US"/>
        </w:rPr>
        <w:t>15. Lorenzo C, Wagenknecht LE, Hanley AJ, Rewers MJ, Karter AJ, Haffner SM: A1C between 5.7 and 6.4% as a marker for identifying pre-diabetes, insulin sensitivity and secretion, and cardiovascular risk factors: the Insulin Resistance Atherosclerosis Study (IRAS). Diabetes Care 2010;33:2104-2109</w:t>
      </w:r>
    </w:p>
    <w:p w14:paraId="5A451CD1" w14:textId="77777777" w:rsidR="00A81687" w:rsidRPr="0024765E" w:rsidRDefault="00A81687" w:rsidP="00A81687">
      <w:pPr>
        <w:pStyle w:val="EndNoteBibliography"/>
        <w:rPr>
          <w:lang w:val="en-US"/>
        </w:rPr>
      </w:pPr>
      <w:r w:rsidRPr="0024765E">
        <w:rPr>
          <w:lang w:val="en-US"/>
        </w:rPr>
        <w:t>16. Zhou X, Pang Z, Gao W, Wang S, Zhang L, Ning F, Qiao Q: Performance of an A1C and fasting capillary blood glucose test for screening newly diagnosed diabetes and pre-diabetes defined by an oral glucose tolerance test in Qingdao, China. Diabetes Care 2010;33:545-550</w:t>
      </w:r>
    </w:p>
    <w:p w14:paraId="3DC15728" w14:textId="77777777" w:rsidR="00A81687" w:rsidRPr="0024765E" w:rsidRDefault="00A81687" w:rsidP="00A81687">
      <w:pPr>
        <w:pStyle w:val="EndNoteBibliography"/>
        <w:rPr>
          <w:lang w:val="en-US"/>
        </w:rPr>
      </w:pPr>
      <w:r w:rsidRPr="0024765E">
        <w:rPr>
          <w:lang w:val="en-US"/>
        </w:rPr>
        <w:t>17. Gosmanov AR, Wan J: Low positive predictive value of hemoglobin A1c for diagnosis of prediabetes in clinical practice. The American journal of the medical sciences 2014;348:191-194</w:t>
      </w:r>
    </w:p>
    <w:p w14:paraId="37BA0B5C" w14:textId="77777777" w:rsidR="00A81687" w:rsidRPr="0024765E" w:rsidRDefault="00A81687" w:rsidP="00A81687">
      <w:pPr>
        <w:pStyle w:val="EndNoteBibliography"/>
        <w:rPr>
          <w:lang w:val="en-US"/>
        </w:rPr>
      </w:pPr>
      <w:r w:rsidRPr="0024765E">
        <w:rPr>
          <w:lang w:val="en-US"/>
        </w:rPr>
        <w:t>18. Guo F, Moellering DR, Garvey WT: Use of HbA1c for diagnoses of diabetes and prediabetes: comparison with diagnoses based on fasting and 2-hr glucose values and effects of gender, race, and age. Metabolic syndrome and related disorders 2014;12:258-268</w:t>
      </w:r>
    </w:p>
    <w:p w14:paraId="3641EBDE" w14:textId="77777777" w:rsidR="00A81687" w:rsidRPr="0024765E" w:rsidRDefault="00A81687" w:rsidP="00A81687">
      <w:pPr>
        <w:pStyle w:val="EndNoteBibliography"/>
        <w:rPr>
          <w:lang w:val="en-US"/>
        </w:rPr>
      </w:pPr>
      <w:r w:rsidRPr="0024765E">
        <w:rPr>
          <w:lang w:val="en-US"/>
        </w:rPr>
        <w:lastRenderedPageBreak/>
        <w:t>19. van 't Riet E, Alssema M, Rijkelijkhuizen JM, Kostense PJ, Nijpels G, Dekker JM: Relationship between A1C and glucose levels in the general Dutch population: the new Hoorn study. Diabetes Care 2010;33:61-66</w:t>
      </w:r>
    </w:p>
    <w:p w14:paraId="0A0BF8EE" w14:textId="77777777" w:rsidR="00A81687" w:rsidRPr="0024765E" w:rsidRDefault="00A81687" w:rsidP="00A81687">
      <w:pPr>
        <w:pStyle w:val="EndNoteBibliography"/>
        <w:rPr>
          <w:lang w:val="en-US"/>
        </w:rPr>
      </w:pPr>
      <w:r w:rsidRPr="0024765E">
        <w:rPr>
          <w:lang w:val="en-US"/>
        </w:rPr>
        <w:t>20. Genuth S, Kahn R: A Step Backward—or Is it Forward? Diabetes Care 2008;31:1093</w:t>
      </w:r>
    </w:p>
    <w:p w14:paraId="299DAEB2" w14:textId="77777777" w:rsidR="00A81687" w:rsidRPr="0024765E" w:rsidRDefault="00A81687" w:rsidP="00A81687">
      <w:pPr>
        <w:pStyle w:val="EndNoteBibliography"/>
        <w:rPr>
          <w:lang w:val="en-US"/>
        </w:rPr>
      </w:pPr>
      <w:r w:rsidRPr="0024765E">
        <w:rPr>
          <w:lang w:val="en-US"/>
        </w:rPr>
        <w:t>21. Balion CM, Raina PS, Gerstein HC, Santaguida PL, Morrison KM, Booker L, Hunt DL: Reproducibility of impaired glucose tolerance (IGT) and impaired fasting glucose (IFG) classification: a systematic review. Clinical chemistry and laboratory medicine 2007;45:1180-1185</w:t>
      </w:r>
    </w:p>
    <w:p w14:paraId="3D89BF36" w14:textId="77777777" w:rsidR="00A81687" w:rsidRPr="0024765E" w:rsidRDefault="00A81687" w:rsidP="00A81687">
      <w:pPr>
        <w:pStyle w:val="EndNoteBibliography"/>
        <w:rPr>
          <w:lang w:val="en-US"/>
        </w:rPr>
      </w:pPr>
      <w:r w:rsidRPr="0024765E">
        <w:rPr>
          <w:lang w:val="en-US"/>
        </w:rPr>
        <w:t>22. Libman IM, Barinas-Mitchell E, Bartucci A, Robertson R, Arslanian S: Reproducibility of the oral glucose tolerance test in overweight children. J Clin Endocrinol Metab 2008;93:4231-4237</w:t>
      </w:r>
    </w:p>
    <w:p w14:paraId="6886A8DA" w14:textId="77777777" w:rsidR="00A81687" w:rsidRPr="0024765E" w:rsidRDefault="00A81687" w:rsidP="00A81687">
      <w:pPr>
        <w:pStyle w:val="EndNoteBibliography"/>
        <w:rPr>
          <w:lang w:val="en-US"/>
        </w:rPr>
      </w:pPr>
      <w:r w:rsidRPr="0024765E">
        <w:rPr>
          <w:lang w:val="en-US"/>
        </w:rPr>
        <w:t>23. Armbruster DA: Fructosamine: structure, analysis, and clinical usefulness. Clinical Chemistry 1987;33:2153-2163</w:t>
      </w:r>
    </w:p>
    <w:p w14:paraId="292A4087" w14:textId="77777777" w:rsidR="00A81687" w:rsidRPr="0024765E" w:rsidRDefault="00A81687" w:rsidP="00A81687">
      <w:pPr>
        <w:pStyle w:val="EndNoteBibliography"/>
        <w:rPr>
          <w:lang w:val="en-US"/>
        </w:rPr>
      </w:pPr>
      <w:r w:rsidRPr="0024765E">
        <w:rPr>
          <w:lang w:val="en-US"/>
        </w:rPr>
        <w:t>24. Hill RP, Hindle EJ, Howey JE, Lemon M, Lloyd DR: Recommendations for adopting standard conditions and analytical procedures in the measurement of serum fructosamine concentration. Ann Clin Biochem 1990;27 ( Pt 5):413-424</w:t>
      </w:r>
    </w:p>
    <w:p w14:paraId="1D44B114" w14:textId="77777777" w:rsidR="00A81687" w:rsidRPr="0024765E" w:rsidRDefault="00A81687" w:rsidP="00A81687">
      <w:pPr>
        <w:pStyle w:val="EndNoteBibliography"/>
        <w:rPr>
          <w:lang w:val="en-US"/>
        </w:rPr>
      </w:pPr>
      <w:r w:rsidRPr="0024765E">
        <w:rPr>
          <w:lang w:val="en-US"/>
        </w:rPr>
        <w:t>25. Furusyo N, Hayashi J: Glycated albumin and diabetes mellitus. Biochim Biophys Acta 2013;1830:5509-5514</w:t>
      </w:r>
    </w:p>
    <w:p w14:paraId="304BC474" w14:textId="77777777" w:rsidR="00A81687" w:rsidRPr="0024765E" w:rsidRDefault="00A81687" w:rsidP="00A81687">
      <w:pPr>
        <w:pStyle w:val="EndNoteBibliography"/>
        <w:rPr>
          <w:lang w:val="en-US"/>
        </w:rPr>
      </w:pPr>
      <w:r w:rsidRPr="0024765E">
        <w:rPr>
          <w:lang w:val="en-US"/>
        </w:rPr>
        <w:t>26. Anguizola J, Matsuda R, Barnaby OS, Hoy KS, Wa C, DeBolt E, Koke M, Hage DS: Review: Glycation of human serum albumin. Clin Chim Acta 2013;425:64-76</w:t>
      </w:r>
    </w:p>
    <w:p w14:paraId="413D54CD" w14:textId="77777777" w:rsidR="00A81687" w:rsidRPr="0024765E" w:rsidRDefault="00A81687" w:rsidP="00A81687">
      <w:pPr>
        <w:pStyle w:val="EndNoteBibliography"/>
        <w:rPr>
          <w:lang w:val="en-US"/>
        </w:rPr>
      </w:pPr>
      <w:r w:rsidRPr="0024765E">
        <w:rPr>
          <w:lang w:val="en-US"/>
        </w:rPr>
        <w:t>27. Arasteh A, Farahi S, Habibi-Rezaei M, Moosavi-Movahedi AA: Glycated albumin: an overview of the In Vitro models of an In Vivo potential disease marker. Journal of Diabetes and Metabolic Disorders 2014;13:49-49</w:t>
      </w:r>
    </w:p>
    <w:p w14:paraId="1BC9E380" w14:textId="77777777" w:rsidR="00A81687" w:rsidRPr="0024765E" w:rsidRDefault="00A81687" w:rsidP="00A81687">
      <w:pPr>
        <w:pStyle w:val="EndNoteBibliography"/>
        <w:rPr>
          <w:lang w:val="en-US"/>
        </w:rPr>
      </w:pPr>
      <w:r w:rsidRPr="0024765E">
        <w:rPr>
          <w:lang w:val="en-US"/>
        </w:rPr>
        <w:t>28. Goldstein DE, Little RR, Lorenz RA, Malone JI, Nathan D, Peterson CM, Sacks DB: Tests of glycemia in diabetes. Diabetes Care 2004;27:1761-1773</w:t>
      </w:r>
    </w:p>
    <w:p w14:paraId="41A7A511" w14:textId="77777777" w:rsidR="00A81687" w:rsidRPr="0024765E" w:rsidRDefault="00A81687" w:rsidP="00A81687">
      <w:pPr>
        <w:pStyle w:val="EndNoteBibliography"/>
        <w:rPr>
          <w:lang w:val="en-US"/>
        </w:rPr>
      </w:pPr>
      <w:r w:rsidRPr="0024765E">
        <w:rPr>
          <w:lang w:val="en-US"/>
        </w:rPr>
        <w:t>29. Welsh KJ, Kirkman MS, Sacks DB: Role of Glycated Proteins in the Diagnosis and Management of Diabetes: Research Gaps and Future Directions. Diabetes Care 2016;39:1299</w:t>
      </w:r>
    </w:p>
    <w:p w14:paraId="4C9B3964" w14:textId="77777777" w:rsidR="00A81687" w:rsidRPr="0024765E" w:rsidRDefault="00A81687" w:rsidP="00A81687">
      <w:pPr>
        <w:pStyle w:val="EndNoteBibliography"/>
        <w:rPr>
          <w:lang w:val="en-US"/>
        </w:rPr>
      </w:pPr>
      <w:r w:rsidRPr="0024765E">
        <w:rPr>
          <w:lang w:val="en-US"/>
        </w:rPr>
        <w:t>30. Ai M, Otokozawa S, Schaefer EJ, Asztalos BF, Nakajima K, Shrader P, Kathiresan S, Meigs JB, Williams G, Nathan DM: Glycated albumin and direct low density lipoprotein cholesterol levels in type 2 diabetes mellitus. Clin Chim Acta 2009;406:71-74</w:t>
      </w:r>
    </w:p>
    <w:p w14:paraId="4FD6738D" w14:textId="77777777" w:rsidR="00A81687" w:rsidRPr="0024765E" w:rsidRDefault="00A81687" w:rsidP="00A81687">
      <w:pPr>
        <w:pStyle w:val="EndNoteBibliography"/>
        <w:rPr>
          <w:lang w:val="en-US"/>
        </w:rPr>
      </w:pPr>
      <w:r w:rsidRPr="0024765E">
        <w:rPr>
          <w:lang w:val="en-US"/>
        </w:rPr>
        <w:t>31. Juraschek SP, Steffes MW, Selvin E: Associations of alternative markers of glycemia with hemoglobin A(1c) and fasting glucose. Clin Chem 2012;58:1648-1655</w:t>
      </w:r>
    </w:p>
    <w:p w14:paraId="4EFF67DB" w14:textId="77777777" w:rsidR="00A81687" w:rsidRPr="0024765E" w:rsidRDefault="00A81687" w:rsidP="00A81687">
      <w:pPr>
        <w:pStyle w:val="EndNoteBibliography"/>
        <w:rPr>
          <w:lang w:val="en-US"/>
        </w:rPr>
      </w:pPr>
      <w:r w:rsidRPr="0024765E">
        <w:rPr>
          <w:lang w:val="en-US"/>
        </w:rPr>
        <w:t>32. Nathan DM, McGee P, Steffes MW, Lachin JM: Relationship of glycated albumin to blood glucose and HbA1c values and to retinopathy, nephropathy, and cardiovascular outcomes in the DCCT/EDIC study. Diabetes 2014;63:282-290</w:t>
      </w:r>
    </w:p>
    <w:p w14:paraId="03A37736" w14:textId="77777777" w:rsidR="00A81687" w:rsidRPr="0024765E" w:rsidRDefault="00A81687" w:rsidP="00A81687">
      <w:pPr>
        <w:pStyle w:val="EndNoteBibliography"/>
        <w:rPr>
          <w:lang w:val="en-US"/>
        </w:rPr>
      </w:pPr>
      <w:r w:rsidRPr="0024765E">
        <w:rPr>
          <w:lang w:val="en-US"/>
        </w:rPr>
        <w:t>33. Selvin E, Rawlings AM, Grams M, Klein R, Sharrett AR, Steffes M, Coresh J: Fructosamine and glycated albumin for risk stratification and prediction of incident diabetes and microvascular complications: a prospective cohort analysis of the Atherosclerosis Risk in Communities (ARIC) study. The lancet Diabetes &amp; endocrinology 2014;2:279-288</w:t>
      </w:r>
    </w:p>
    <w:p w14:paraId="681AC59D" w14:textId="77777777" w:rsidR="00A81687" w:rsidRPr="0024765E" w:rsidRDefault="00A81687" w:rsidP="00A81687">
      <w:pPr>
        <w:pStyle w:val="EndNoteBibliography"/>
        <w:rPr>
          <w:lang w:val="en-US"/>
        </w:rPr>
      </w:pPr>
      <w:r w:rsidRPr="0024765E">
        <w:rPr>
          <w:lang w:val="en-US"/>
        </w:rPr>
        <w:t>34. Beck R, Steffes M, Xing D, Ruedy K, Mauras N, Wilson DM, Kollman C: The interrelationships of glycemic control measures: HbA1c, glycated albumin, fructosamine, 1,5-anhydroglucitrol, and continuous glucose monitoring. Pediatric diabetes 2011;12:690-695</w:t>
      </w:r>
    </w:p>
    <w:p w14:paraId="5D04A840" w14:textId="77777777" w:rsidR="00A81687" w:rsidRPr="0024765E" w:rsidRDefault="00A81687" w:rsidP="00A81687">
      <w:pPr>
        <w:pStyle w:val="EndNoteBibliography"/>
        <w:rPr>
          <w:lang w:val="en-US"/>
        </w:rPr>
      </w:pPr>
      <w:r w:rsidRPr="0024765E">
        <w:rPr>
          <w:lang w:val="en-US"/>
        </w:rPr>
        <w:t>35. Danese E, Montagnana M, Nouvenne A, Lippi G: Advantages and pitfalls of fructosamine and glycated albumin in the diagnosis and treatment of diabetes. J Diabetes Sci Technol 2015;9:169-176</w:t>
      </w:r>
    </w:p>
    <w:p w14:paraId="1962255F" w14:textId="77777777" w:rsidR="00A81687" w:rsidRPr="0024765E" w:rsidRDefault="00A81687" w:rsidP="00A81687">
      <w:pPr>
        <w:pStyle w:val="EndNoteBibliography"/>
        <w:rPr>
          <w:lang w:val="en-US"/>
        </w:rPr>
      </w:pPr>
      <w:r w:rsidRPr="0024765E">
        <w:rPr>
          <w:lang w:val="en-US"/>
        </w:rPr>
        <w:t>36. Parrinello CM, Selvin E: Beyond HbA1c and glucose: the role of nontraditional glycemic markers in diabetes diagnosis, prognosis, and management. Current diabetes reports 2014;14:548</w:t>
      </w:r>
    </w:p>
    <w:p w14:paraId="43B64B90" w14:textId="77777777" w:rsidR="00A81687" w:rsidRPr="0024765E" w:rsidRDefault="00A81687" w:rsidP="00A81687">
      <w:pPr>
        <w:pStyle w:val="EndNoteBibliography"/>
        <w:rPr>
          <w:lang w:val="en-US"/>
        </w:rPr>
      </w:pPr>
      <w:r w:rsidRPr="0024765E">
        <w:rPr>
          <w:lang w:val="en-US"/>
        </w:rPr>
        <w:t>37. Rondeau P, Bourdon E: The glycation of albumin: Structural and functional impacts. Biochimie 2011;93:645-658</w:t>
      </w:r>
    </w:p>
    <w:p w14:paraId="476882D7" w14:textId="77777777" w:rsidR="00A81687" w:rsidRPr="0024765E" w:rsidRDefault="00A81687" w:rsidP="00A81687">
      <w:pPr>
        <w:pStyle w:val="EndNoteBibliography"/>
        <w:rPr>
          <w:lang w:val="en-US"/>
        </w:rPr>
      </w:pPr>
      <w:r w:rsidRPr="0024765E">
        <w:rPr>
          <w:lang w:val="en-US"/>
        </w:rPr>
        <w:lastRenderedPageBreak/>
        <w:t>38. Frolov A, Hoffmann R: Identification and relative quantification of specific glycation sites in human serum albumin. Anal Bioanal Chem 2010;397:2349-2356</w:t>
      </w:r>
    </w:p>
    <w:p w14:paraId="2AF95C8A" w14:textId="77777777" w:rsidR="00A81687" w:rsidRPr="0024765E" w:rsidRDefault="00A81687" w:rsidP="00A81687">
      <w:pPr>
        <w:pStyle w:val="EndNoteBibliography"/>
        <w:rPr>
          <w:lang w:val="en-US"/>
        </w:rPr>
      </w:pPr>
      <w:r w:rsidRPr="0024765E">
        <w:rPr>
          <w:lang w:val="en-US"/>
        </w:rPr>
        <w:t>39. Zhang Q, Monroe ME, Schepmoes AA, Clauss TRW, Gritsenko MA, Meng D, Petyuk VA, Smith RD, Metz TO: Comprehensive Identification of Glycated Peptides and Their Glycation Motifs in Plasma and Erythrocytes of Control and Diabetic Subjects. J Proteome Res 2011;10:3076-3088</w:t>
      </w:r>
    </w:p>
    <w:p w14:paraId="7E2E6A9A" w14:textId="77777777" w:rsidR="00A81687" w:rsidRPr="0024765E" w:rsidRDefault="00A81687" w:rsidP="00A81687">
      <w:pPr>
        <w:pStyle w:val="EndNoteBibliography"/>
        <w:rPr>
          <w:lang w:val="en-US"/>
        </w:rPr>
      </w:pPr>
      <w:r w:rsidRPr="0024765E">
        <w:rPr>
          <w:lang w:val="en-US"/>
        </w:rPr>
        <w:t>40. Frolov A, Blüher M, Hoffmann R: Glycation sites of human plasma proteins are affected to different extents by hyperglycemic conditions in type 2 diabetes mellitus. Anal Bioanal Chem 2014;406:5755-5763</w:t>
      </w:r>
    </w:p>
    <w:p w14:paraId="06B634B5" w14:textId="77777777" w:rsidR="00A81687" w:rsidRPr="0024765E" w:rsidRDefault="00A81687" w:rsidP="00A81687">
      <w:pPr>
        <w:pStyle w:val="EndNoteBibliography"/>
        <w:rPr>
          <w:lang w:val="en-US"/>
        </w:rPr>
      </w:pPr>
      <w:r w:rsidRPr="0024765E">
        <w:rPr>
          <w:lang w:val="en-US"/>
        </w:rPr>
        <w:t>41. Spiller S, Frolov A, Hoffmann R: Quantification of specific glycation sites in human serum albumin as prospective type 2 diabetes mellitus biomarkers. Protein and peptide letters 2017;24:(Epub ahead of print)</w:t>
      </w:r>
    </w:p>
    <w:p w14:paraId="1F4D12CC" w14:textId="77777777" w:rsidR="00A81687" w:rsidRPr="0024765E" w:rsidRDefault="00A81687" w:rsidP="00A81687">
      <w:pPr>
        <w:pStyle w:val="EndNoteBibliography"/>
        <w:rPr>
          <w:lang w:val="en-US"/>
        </w:rPr>
      </w:pPr>
      <w:r w:rsidRPr="0024765E">
        <w:rPr>
          <w:lang w:val="en-US"/>
        </w:rPr>
        <w:t>42. Kloting N, Fasshauer M, Dietrich A, Kovacs P, Schon MR, Kern M, Stumvoll M, Bluher M: Insulin-sensitive obesity. American journal of physiology Endocrinology and metabolism 2010;299:E506-515</w:t>
      </w:r>
    </w:p>
    <w:p w14:paraId="2A8F149C" w14:textId="77777777" w:rsidR="00A81687" w:rsidRPr="0024765E" w:rsidRDefault="00A81687" w:rsidP="00A81687">
      <w:pPr>
        <w:pStyle w:val="EndNoteBibliography"/>
        <w:rPr>
          <w:lang w:val="en-US"/>
        </w:rPr>
      </w:pPr>
      <w:r w:rsidRPr="0024765E">
        <w:rPr>
          <w:lang w:val="en-US"/>
        </w:rPr>
        <w:t>43. Kannt A, Pfenninger A, Teichert L, Tonjes A, Dietrich A, Schon MR, Kloting N, Bluher M: Association of nicotinamide-N-methyltransferase mRNA expression in human adipose tissue and the plasma concentration of its product, 1-methylnicotinamide, with insulin resistance. Diabetologia 2015;58:799-808</w:t>
      </w:r>
    </w:p>
    <w:p w14:paraId="4DE0F1B4" w14:textId="77777777" w:rsidR="00A81687" w:rsidRPr="0024765E" w:rsidRDefault="00A81687" w:rsidP="00A81687">
      <w:pPr>
        <w:pStyle w:val="EndNoteBibliography"/>
        <w:rPr>
          <w:lang w:val="en-US"/>
        </w:rPr>
      </w:pPr>
      <w:r w:rsidRPr="0024765E">
        <w:rPr>
          <w:lang w:val="en-US"/>
        </w:rPr>
        <w:t>44. American Diabetes A: Diagnosis and Classification of Diabetes Mellitus. Diabetes Care 2013;36:67-74</w:t>
      </w:r>
    </w:p>
    <w:p w14:paraId="62B94BE8" w14:textId="77777777" w:rsidR="00A81687" w:rsidRPr="0024765E" w:rsidRDefault="00A81687" w:rsidP="00A81687">
      <w:pPr>
        <w:pStyle w:val="EndNoteBibliography"/>
        <w:rPr>
          <w:lang w:val="en-US"/>
        </w:rPr>
      </w:pPr>
      <w:r w:rsidRPr="0024765E">
        <w:rPr>
          <w:lang w:val="en-US"/>
        </w:rPr>
        <w:t>45. Matthews DR, Hosker JP, Rudenski AS, Naylor BA, Treacher DF, Turner RC: Homeostasis model assessment: insulin resistance and beta-cell function from fasting plasma glucose and insulin concentrations in man. Diabetologia 1985;28:412-419</w:t>
      </w:r>
    </w:p>
    <w:p w14:paraId="04C050B0" w14:textId="77777777" w:rsidR="00A81687" w:rsidRPr="0024765E" w:rsidRDefault="00A81687" w:rsidP="00A81687">
      <w:pPr>
        <w:pStyle w:val="EndNoteBibliography"/>
        <w:rPr>
          <w:lang w:val="en-US"/>
        </w:rPr>
      </w:pPr>
      <w:r w:rsidRPr="0024765E">
        <w:rPr>
          <w:lang w:val="en-US"/>
        </w:rPr>
        <w:t>46. Wallace TM, Levy JC, Matthews DR: Use and Abuse of HOMA Modeling. Diabetes Care 2004;27:1487-1495</w:t>
      </w:r>
    </w:p>
    <w:p w14:paraId="2DD2ECCA" w14:textId="77777777" w:rsidR="00A81687" w:rsidRPr="0024765E" w:rsidRDefault="00A81687" w:rsidP="00A81687">
      <w:pPr>
        <w:pStyle w:val="EndNoteBibliography"/>
        <w:rPr>
          <w:lang w:val="en-US"/>
        </w:rPr>
      </w:pPr>
      <w:r w:rsidRPr="0024765E">
        <w:rPr>
          <w:lang w:val="en-US"/>
        </w:rPr>
        <w:t>47. Anderson L, Hunter CL: Quantitative mass spectrometric multiple reaction monitoring assays for major plasma proteins. Mol Cell Proteomics 2006;5:573-588</w:t>
      </w:r>
    </w:p>
    <w:p w14:paraId="2CBA91F4" w14:textId="77777777" w:rsidR="00A81687" w:rsidRPr="0024765E" w:rsidRDefault="00A81687" w:rsidP="00A81687">
      <w:pPr>
        <w:pStyle w:val="EndNoteBibliography"/>
        <w:rPr>
          <w:lang w:val="en-US"/>
        </w:rPr>
      </w:pPr>
      <w:r w:rsidRPr="0024765E">
        <w:rPr>
          <w:lang w:val="en-US"/>
        </w:rPr>
        <w:t>48. Frolov A, Hoffmann R: Analysis of Amadori Peptides Enriched by Boronic Acid Affinity Chromatography. Annals of the New York Academy of Sciences 2008;1126:253-256</w:t>
      </w:r>
    </w:p>
    <w:p w14:paraId="49F88808" w14:textId="77777777" w:rsidR="00A81687" w:rsidRPr="0024765E" w:rsidRDefault="00A81687" w:rsidP="00A81687">
      <w:pPr>
        <w:pStyle w:val="EndNoteBibliography"/>
        <w:rPr>
          <w:lang w:val="en-US"/>
        </w:rPr>
      </w:pPr>
      <w:r w:rsidRPr="0024765E">
        <w:rPr>
          <w:lang w:val="en-US"/>
        </w:rPr>
        <w:t>49. Pedregosa F, Varoquaux G, Gramfort A, Michel V, Thirion B, Grisel O, Blondel M, Prettenhofer P, Weiss R, Dubourg V: Scikit-learn: Machine learning in Python. The Journal of Machine Learning Research 2011;12:2825-2830</w:t>
      </w:r>
    </w:p>
    <w:p w14:paraId="70E623C1" w14:textId="77777777" w:rsidR="00A81687" w:rsidRPr="0024765E" w:rsidRDefault="00A81687" w:rsidP="00A81687">
      <w:pPr>
        <w:pStyle w:val="EndNoteBibliography"/>
        <w:rPr>
          <w:lang w:val="en-US"/>
        </w:rPr>
      </w:pPr>
      <w:r w:rsidRPr="0024765E">
        <w:rPr>
          <w:lang w:val="en-US"/>
        </w:rPr>
        <w:t>50. Chen L, Xuan J, Wang C, Shih Ie M, Wang Y, Zhang Z, Hoffman E, Clarke R: Knowledge-guided multi-scale independent component analysis for biomarker identification. BMC Bioinformatics 2008;9:416</w:t>
      </w:r>
    </w:p>
    <w:p w14:paraId="59C7C47C" w14:textId="77777777" w:rsidR="00A81687" w:rsidRPr="0024765E" w:rsidRDefault="00A81687" w:rsidP="00A81687">
      <w:pPr>
        <w:pStyle w:val="EndNoteBibliography"/>
        <w:rPr>
          <w:lang w:val="en-US"/>
        </w:rPr>
      </w:pPr>
      <w:r w:rsidRPr="0024765E">
        <w:rPr>
          <w:lang w:val="en-US"/>
        </w:rPr>
        <w:t>51. Granitto PM, Furlanello C, Biasioli F, Gasperi F: Recursive feature elimination with random forest for PTR-MS analysis of agroindustrial products. Chemometrics and Intelligent Laboratory Systems 2006;83:83-90</w:t>
      </w:r>
    </w:p>
    <w:p w14:paraId="6C3361A8" w14:textId="77777777" w:rsidR="00A81687" w:rsidRPr="0024765E" w:rsidRDefault="00A81687" w:rsidP="00A81687">
      <w:pPr>
        <w:pStyle w:val="EndNoteBibliography"/>
        <w:rPr>
          <w:lang w:val="en-US"/>
        </w:rPr>
      </w:pPr>
      <w:r w:rsidRPr="0024765E">
        <w:rPr>
          <w:lang w:val="en-US"/>
        </w:rPr>
        <w:t>52. Hall M, Frank E, Holmes G, Pfahringer B, Reutemann P, Witten IH: The WEKA data mining software: an update. ACM SIGKDD explorations newsletter 2009;11:10-18</w:t>
      </w:r>
    </w:p>
    <w:p w14:paraId="5AA63488" w14:textId="77777777" w:rsidR="00A81687" w:rsidRPr="0024765E" w:rsidRDefault="00A81687" w:rsidP="00A81687">
      <w:pPr>
        <w:pStyle w:val="EndNoteBibliography"/>
        <w:rPr>
          <w:lang w:val="en-US"/>
        </w:rPr>
      </w:pPr>
      <w:r w:rsidRPr="0024765E">
        <w:rPr>
          <w:lang w:val="en-US"/>
        </w:rPr>
        <w:t>53. von Luxburg U: Clustering Stability: An Overview. Foundations and Trends® in Machine Learning 2009;2:235-274</w:t>
      </w:r>
    </w:p>
    <w:p w14:paraId="12FE37DA" w14:textId="77777777" w:rsidR="00A81687" w:rsidRPr="0024765E" w:rsidRDefault="00A81687" w:rsidP="00A81687">
      <w:pPr>
        <w:pStyle w:val="EndNoteBibliography"/>
        <w:rPr>
          <w:lang w:val="en-US"/>
        </w:rPr>
      </w:pPr>
      <w:r w:rsidRPr="0024765E">
        <w:rPr>
          <w:lang w:val="en-US"/>
        </w:rPr>
        <w:t>54. Ketchen DJ, Shook CL: The application of cluster analysis in strategic management research: an analysis and critique Strategic Management Journal 1996;17:441-458</w:t>
      </w:r>
    </w:p>
    <w:p w14:paraId="2553573F" w14:textId="77777777" w:rsidR="00A81687" w:rsidRPr="0024765E" w:rsidRDefault="00A81687" w:rsidP="00A81687">
      <w:pPr>
        <w:pStyle w:val="EndNoteBibliography"/>
        <w:rPr>
          <w:lang w:val="en-US"/>
        </w:rPr>
      </w:pPr>
      <w:r w:rsidRPr="0024765E">
        <w:rPr>
          <w:lang w:val="en-US"/>
        </w:rPr>
        <w:t>55. Florkowski CM: Sensitivity, Specificity, Receiver-Operating Characteristic (ROC) Curves and Likelihood Ratios: Communicating the Performance of Diagnostic Tests. The Clinical Biochemist Reviews 2008;29:S83-S87</w:t>
      </w:r>
    </w:p>
    <w:p w14:paraId="7256C86C" w14:textId="77777777" w:rsidR="00A81687" w:rsidRPr="0024765E" w:rsidRDefault="00A81687" w:rsidP="00A81687">
      <w:pPr>
        <w:pStyle w:val="EndNoteBibliography"/>
        <w:rPr>
          <w:lang w:val="en-US"/>
        </w:rPr>
      </w:pPr>
      <w:r w:rsidRPr="0024765E">
        <w:rPr>
          <w:lang w:val="en-US"/>
        </w:rPr>
        <w:t>56. Hajian-Tilaki K: Receiver Operating Characteristic (ROC) Curve Analysis for Medical Diagnostic Test Evaluation. Caspian Journal of Internal Medicine 2013;4:627-635</w:t>
      </w:r>
    </w:p>
    <w:p w14:paraId="0B5D76FC" w14:textId="77777777" w:rsidR="00A81687" w:rsidRPr="0024765E" w:rsidRDefault="00A81687" w:rsidP="00A81687">
      <w:pPr>
        <w:pStyle w:val="EndNoteBibliography"/>
        <w:rPr>
          <w:lang w:val="en-US"/>
        </w:rPr>
      </w:pPr>
      <w:r w:rsidRPr="0024765E">
        <w:rPr>
          <w:lang w:val="en-US"/>
        </w:rPr>
        <w:lastRenderedPageBreak/>
        <w:t>57. Spiller S, Li Y, Blüher M, Welch L, Hoffmann R: Glycated lysine-141 in haptoglobin improves the diagnostic accuracy for type 2 diabetes mellitus in combination with glycated hemoglobin HbA(1c) and fasting plasma glucose. Clin Proteom 2017;14:10</w:t>
      </w:r>
    </w:p>
    <w:p w14:paraId="6EF46B37" w14:textId="77777777" w:rsidR="00A81687" w:rsidRPr="00A81687" w:rsidRDefault="00A81687" w:rsidP="00A81687">
      <w:pPr>
        <w:pStyle w:val="EndNoteBibliography"/>
      </w:pPr>
      <w:r w:rsidRPr="0024765E">
        <w:rPr>
          <w:lang w:val="en-US"/>
        </w:rPr>
        <w:t xml:space="preserve">58. Meigs JB: Multiple Biomarker Prediction of Type 2 Diabetes. </w:t>
      </w:r>
      <w:r w:rsidRPr="00A81687">
        <w:t>Diabetes Care 2009;32:1346-1348</w:t>
      </w:r>
    </w:p>
    <w:p w14:paraId="3B0F212E" w14:textId="11E719BB" w:rsidR="001E1E28" w:rsidRPr="00B14E29" w:rsidRDefault="00D1511F" w:rsidP="00A467D4">
      <w:pPr>
        <w:spacing w:line="360" w:lineRule="auto"/>
        <w:rPr>
          <w:lang w:val="en-US"/>
        </w:rPr>
      </w:pPr>
      <w:r w:rsidRPr="00B14E29">
        <w:rPr>
          <w:lang w:val="en-US"/>
        </w:rPr>
        <w:fldChar w:fldCharType="end"/>
      </w:r>
    </w:p>
    <w:sectPr w:rsidR="001E1E28" w:rsidRPr="00B14E29" w:rsidSect="00F16669">
      <w:footerReference w:type="default" r:id="rId10"/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6" w:author="Li, Yichao" w:date="2017-07-23T16:23:00Z" w:initials="LY">
    <w:p w14:paraId="5BC10C06" w14:textId="515E104D" w:rsidR="009D6862" w:rsidRDefault="009D6862">
      <w:pPr>
        <w:pStyle w:val="CommentText"/>
      </w:pPr>
      <w:r>
        <w:rPr>
          <w:rStyle w:val="CommentReference"/>
        </w:rPr>
        <w:annotationRef/>
      </w:r>
      <w:r>
        <w:t>Use this citation</w:t>
      </w:r>
      <w:r>
        <w:t xml:space="preserve">: </w:t>
      </w:r>
      <w:r w:rsidRPr="00CF07DD">
        <w:t>S. Wu and P.A. Flach. Feature selection with labelled and unlabelled data. In Proceedings of ECML/PKDD’02 Workshop on Integration and Collaboration Aspects of Data Mining, Decision Support and Meta-Learning, pages 156–167, 2002.</w:t>
      </w:r>
    </w:p>
  </w:comment>
  <w:comment w:id="9" w:author="Sandro" w:date="2017-06-18T15:39:00Z" w:initials="S">
    <w:p w14:paraId="12D8C0C1" w14:textId="492EE308" w:rsidR="002D22B2" w:rsidRPr="00A95C5C" w:rsidRDefault="002D22B2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A95C5C">
        <w:rPr>
          <w:lang w:val="en-US"/>
        </w:rPr>
        <w:t xml:space="preserve">@Yichao/Lonnie: Please put </w:t>
      </w:r>
      <w:r>
        <w:rPr>
          <w:lang w:val="en-US"/>
        </w:rPr>
        <w:t>details in Statistics and Bioinformatics section!</w:t>
      </w:r>
      <w:r w:rsidRPr="00A95C5C">
        <w:rPr>
          <w:lang w:val="en-US"/>
        </w:rPr>
        <w:t xml:space="preserve"> </w:t>
      </w:r>
    </w:p>
  </w:comment>
  <w:comment w:id="18" w:author="Li, Yichao" w:date="2017-07-23T16:17:00Z" w:initials="LY">
    <w:p w14:paraId="39F1F9F2" w14:textId="5A59C189" w:rsidR="00817E51" w:rsidRDefault="00817E51">
      <w:pPr>
        <w:pStyle w:val="CommentText"/>
      </w:pPr>
      <w:r>
        <w:rPr>
          <w:rStyle w:val="CommentReference"/>
        </w:rPr>
        <w:annotationRef/>
      </w:r>
      <w:r>
        <w:t>Do you mean  “high-risk subjects“?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BC10C06" w15:done="0"/>
  <w15:commentEx w15:paraId="12D8C0C1" w15:done="0"/>
  <w15:commentEx w15:paraId="39F1F9F2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4CF93E" w14:textId="77777777" w:rsidR="000A4BD2" w:rsidRDefault="000A4BD2" w:rsidP="00AC4253">
      <w:r>
        <w:separator/>
      </w:r>
    </w:p>
  </w:endnote>
  <w:endnote w:type="continuationSeparator" w:id="0">
    <w:p w14:paraId="2BA51539" w14:textId="77777777" w:rsidR="000A4BD2" w:rsidRDefault="000A4BD2" w:rsidP="00AC42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arnockPro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42310862"/>
      <w:docPartObj>
        <w:docPartGallery w:val="Page Numbers (Bottom of Page)"/>
        <w:docPartUnique/>
      </w:docPartObj>
    </w:sdtPr>
    <w:sdtEndPr/>
    <w:sdtContent>
      <w:p w14:paraId="198F5F8D" w14:textId="05F5D483" w:rsidR="002D22B2" w:rsidRDefault="002D22B2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46B60">
          <w:rPr>
            <w:noProof/>
          </w:rPr>
          <w:t>3</w:t>
        </w:r>
        <w:r>
          <w:fldChar w:fldCharType="end"/>
        </w:r>
      </w:p>
    </w:sdtContent>
  </w:sdt>
  <w:p w14:paraId="465B25DD" w14:textId="77777777" w:rsidR="002D22B2" w:rsidRDefault="002D22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30F7CB1" w14:textId="77777777" w:rsidR="000A4BD2" w:rsidRDefault="000A4BD2" w:rsidP="00AC4253">
      <w:r>
        <w:separator/>
      </w:r>
    </w:p>
  </w:footnote>
  <w:footnote w:type="continuationSeparator" w:id="0">
    <w:p w14:paraId="20958AB8" w14:textId="77777777" w:rsidR="000A4BD2" w:rsidRDefault="000A4BD2" w:rsidP="00AC42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B06DB"/>
    <w:multiLevelType w:val="hybridMultilevel"/>
    <w:tmpl w:val="7896B8FA"/>
    <w:lvl w:ilvl="0" w:tplc="FB34A4F8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08AE88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7C29EA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084CAB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5E2076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75EC38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37E5B7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0A6548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F4A2D8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4672BB"/>
    <w:multiLevelType w:val="hybridMultilevel"/>
    <w:tmpl w:val="91BA2142"/>
    <w:lvl w:ilvl="0" w:tplc="41C0AE2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DA633E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9E21E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5AE45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58AFE0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336515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B48C17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51A5B0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81A4DC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F34DBE"/>
    <w:multiLevelType w:val="hybridMultilevel"/>
    <w:tmpl w:val="4F90DA94"/>
    <w:lvl w:ilvl="0" w:tplc="09DED3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C21E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4FC5E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9FE2A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1CE5F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BF2D5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CD43D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19C5F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CE0D9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7DB604B9"/>
    <w:multiLevelType w:val="hybridMultilevel"/>
    <w:tmpl w:val="B622C09C"/>
    <w:lvl w:ilvl="0" w:tplc="CDD88B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798A1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1B46B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5A0BD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125E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3A06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9B293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BE6F9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684B6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Li, Yichao">
    <w15:presenceInfo w15:providerId="None" w15:userId="Li, Yicha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trackRevision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Diabetes Care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/ENLayout&gt;"/>
    <w:docVar w:name="EN.Libraries" w:val="&lt;Libraries&gt;&lt;item db-id=&quot;a0rvdv5acv5wzre5aw2ves5bss2pr9w22w5x&quot;&gt;Vertiefer Hoffmann&lt;record-ids&gt;&lt;item&gt;62&lt;/item&gt;&lt;item&gt;156&lt;/item&gt;&lt;item&gt;205&lt;/item&gt;&lt;item&gt;210&lt;/item&gt;&lt;item&gt;246&lt;/item&gt;&lt;item&gt;357&lt;/item&gt;&lt;item&gt;384&lt;/item&gt;&lt;item&gt;491&lt;/item&gt;&lt;item&gt;564&lt;/item&gt;&lt;item&gt;580&lt;/item&gt;&lt;item&gt;581&lt;/item&gt;&lt;item&gt;632&lt;/item&gt;&lt;item&gt;729&lt;/item&gt;&lt;item&gt;730&lt;/item&gt;&lt;item&gt;731&lt;/item&gt;&lt;item&gt;743&lt;/item&gt;&lt;item&gt;745&lt;/item&gt;&lt;item&gt;755&lt;/item&gt;&lt;item&gt;756&lt;/item&gt;&lt;item&gt;757&lt;/item&gt;&lt;item&gt;758&lt;/item&gt;&lt;item&gt;760&lt;/item&gt;&lt;item&gt;769&lt;/item&gt;&lt;item&gt;771&lt;/item&gt;&lt;item&gt;772&lt;/item&gt;&lt;item&gt;780&lt;/item&gt;&lt;item&gt;823&lt;/item&gt;&lt;item&gt;833&lt;/item&gt;&lt;item&gt;939&lt;/item&gt;&lt;item&gt;950&lt;/item&gt;&lt;item&gt;956&lt;/item&gt;&lt;item&gt;961&lt;/item&gt;&lt;item&gt;962&lt;/item&gt;&lt;item&gt;963&lt;/item&gt;&lt;item&gt;964&lt;/item&gt;&lt;item&gt;965&lt;/item&gt;&lt;item&gt;966&lt;/item&gt;&lt;item&gt;967&lt;/item&gt;&lt;item&gt;968&lt;/item&gt;&lt;item&gt;969&lt;/item&gt;&lt;item&gt;970&lt;/item&gt;&lt;item&gt;972&lt;/item&gt;&lt;item&gt;973&lt;/item&gt;&lt;item&gt;974&lt;/item&gt;&lt;item&gt;975&lt;/item&gt;&lt;item&gt;976&lt;/item&gt;&lt;item&gt;977&lt;/item&gt;&lt;item&gt;978&lt;/item&gt;&lt;item&gt;1008&lt;/item&gt;&lt;item&gt;1019&lt;/item&gt;&lt;item&gt;1025&lt;/item&gt;&lt;item&gt;1106&lt;/item&gt;&lt;item&gt;1190&lt;/item&gt;&lt;item&gt;1249&lt;/item&gt;&lt;item&gt;1404&lt;/item&gt;&lt;item&gt;1406&lt;/item&gt;&lt;item&gt;1408&lt;/item&gt;&lt;/record-ids&gt;&lt;/item&gt;&lt;/Libraries&gt;"/>
  </w:docVars>
  <w:rsids>
    <w:rsidRoot w:val="002E654A"/>
    <w:rsid w:val="00001E18"/>
    <w:rsid w:val="00002070"/>
    <w:rsid w:val="000023E7"/>
    <w:rsid w:val="000023EF"/>
    <w:rsid w:val="00003CBA"/>
    <w:rsid w:val="0002116F"/>
    <w:rsid w:val="0002192F"/>
    <w:rsid w:val="00025B6B"/>
    <w:rsid w:val="00034C2C"/>
    <w:rsid w:val="0003649D"/>
    <w:rsid w:val="00037099"/>
    <w:rsid w:val="00041E2F"/>
    <w:rsid w:val="000470DA"/>
    <w:rsid w:val="000513B0"/>
    <w:rsid w:val="000540BE"/>
    <w:rsid w:val="0005729E"/>
    <w:rsid w:val="00060839"/>
    <w:rsid w:val="00061A77"/>
    <w:rsid w:val="00062A1E"/>
    <w:rsid w:val="00067516"/>
    <w:rsid w:val="00071EE1"/>
    <w:rsid w:val="0007515F"/>
    <w:rsid w:val="00075D9D"/>
    <w:rsid w:val="00076858"/>
    <w:rsid w:val="000769D3"/>
    <w:rsid w:val="0007776B"/>
    <w:rsid w:val="00081663"/>
    <w:rsid w:val="00083DD5"/>
    <w:rsid w:val="000929DB"/>
    <w:rsid w:val="00093AA7"/>
    <w:rsid w:val="00093C10"/>
    <w:rsid w:val="0009670B"/>
    <w:rsid w:val="000A4476"/>
    <w:rsid w:val="000A4BD2"/>
    <w:rsid w:val="000A4F9B"/>
    <w:rsid w:val="000B2B2F"/>
    <w:rsid w:val="000C1853"/>
    <w:rsid w:val="000C46A6"/>
    <w:rsid w:val="000C4CB8"/>
    <w:rsid w:val="000C61ED"/>
    <w:rsid w:val="000C7CD5"/>
    <w:rsid w:val="000D3F5A"/>
    <w:rsid w:val="000E62A2"/>
    <w:rsid w:val="000E67FB"/>
    <w:rsid w:val="000F0AA8"/>
    <w:rsid w:val="000F0BFB"/>
    <w:rsid w:val="000F1A73"/>
    <w:rsid w:val="000F22E8"/>
    <w:rsid w:val="000F26E3"/>
    <w:rsid w:val="000F4F58"/>
    <w:rsid w:val="000F4F76"/>
    <w:rsid w:val="000F518B"/>
    <w:rsid w:val="000F6FD2"/>
    <w:rsid w:val="00104AEE"/>
    <w:rsid w:val="00107792"/>
    <w:rsid w:val="00111BCE"/>
    <w:rsid w:val="00113287"/>
    <w:rsid w:val="0011340B"/>
    <w:rsid w:val="00114607"/>
    <w:rsid w:val="00116759"/>
    <w:rsid w:val="00121C1E"/>
    <w:rsid w:val="001225F1"/>
    <w:rsid w:val="0013075D"/>
    <w:rsid w:val="00135BA2"/>
    <w:rsid w:val="0013606C"/>
    <w:rsid w:val="00140B94"/>
    <w:rsid w:val="00141B27"/>
    <w:rsid w:val="00144A07"/>
    <w:rsid w:val="00144A31"/>
    <w:rsid w:val="00144FC8"/>
    <w:rsid w:val="001511B2"/>
    <w:rsid w:val="0015417F"/>
    <w:rsid w:val="00154A30"/>
    <w:rsid w:val="00154B27"/>
    <w:rsid w:val="00155043"/>
    <w:rsid w:val="001611A7"/>
    <w:rsid w:val="00161355"/>
    <w:rsid w:val="0016654A"/>
    <w:rsid w:val="00167A6E"/>
    <w:rsid w:val="00167C7B"/>
    <w:rsid w:val="001754D5"/>
    <w:rsid w:val="00180C41"/>
    <w:rsid w:val="00181019"/>
    <w:rsid w:val="001823C9"/>
    <w:rsid w:val="00183F27"/>
    <w:rsid w:val="00191F2A"/>
    <w:rsid w:val="00192239"/>
    <w:rsid w:val="0019257F"/>
    <w:rsid w:val="00197ACF"/>
    <w:rsid w:val="001A2BCC"/>
    <w:rsid w:val="001A371F"/>
    <w:rsid w:val="001A61CF"/>
    <w:rsid w:val="001A725C"/>
    <w:rsid w:val="001B3EEB"/>
    <w:rsid w:val="001B5D82"/>
    <w:rsid w:val="001C41B1"/>
    <w:rsid w:val="001C4CAB"/>
    <w:rsid w:val="001C5821"/>
    <w:rsid w:val="001C7CEF"/>
    <w:rsid w:val="001C7DF6"/>
    <w:rsid w:val="001D1A9A"/>
    <w:rsid w:val="001D34AE"/>
    <w:rsid w:val="001D5EEA"/>
    <w:rsid w:val="001E1E28"/>
    <w:rsid w:val="001E239F"/>
    <w:rsid w:val="001F02B3"/>
    <w:rsid w:val="001F02FE"/>
    <w:rsid w:val="001F1C4F"/>
    <w:rsid w:val="00201EC3"/>
    <w:rsid w:val="002039AD"/>
    <w:rsid w:val="00203A5D"/>
    <w:rsid w:val="00206A60"/>
    <w:rsid w:val="00211B16"/>
    <w:rsid w:val="00213076"/>
    <w:rsid w:val="00221DE8"/>
    <w:rsid w:val="0022234B"/>
    <w:rsid w:val="002230E7"/>
    <w:rsid w:val="002242E8"/>
    <w:rsid w:val="00224FD6"/>
    <w:rsid w:val="002271A9"/>
    <w:rsid w:val="00236B2C"/>
    <w:rsid w:val="002408EE"/>
    <w:rsid w:val="0024177C"/>
    <w:rsid w:val="00242921"/>
    <w:rsid w:val="0024765E"/>
    <w:rsid w:val="00250BD3"/>
    <w:rsid w:val="00254277"/>
    <w:rsid w:val="00256549"/>
    <w:rsid w:val="00256ABF"/>
    <w:rsid w:val="002630CB"/>
    <w:rsid w:val="00264F08"/>
    <w:rsid w:val="00266846"/>
    <w:rsid w:val="002701C5"/>
    <w:rsid w:val="00273F53"/>
    <w:rsid w:val="0028161D"/>
    <w:rsid w:val="00283E0F"/>
    <w:rsid w:val="00284D40"/>
    <w:rsid w:val="002901FC"/>
    <w:rsid w:val="00294EAB"/>
    <w:rsid w:val="002A5EF4"/>
    <w:rsid w:val="002A6BBC"/>
    <w:rsid w:val="002B1682"/>
    <w:rsid w:val="002B5B33"/>
    <w:rsid w:val="002B60B1"/>
    <w:rsid w:val="002B654A"/>
    <w:rsid w:val="002B7192"/>
    <w:rsid w:val="002B71D5"/>
    <w:rsid w:val="002C01A0"/>
    <w:rsid w:val="002C16ED"/>
    <w:rsid w:val="002C42DF"/>
    <w:rsid w:val="002C5AC7"/>
    <w:rsid w:val="002D0FA9"/>
    <w:rsid w:val="002D22B2"/>
    <w:rsid w:val="002D3489"/>
    <w:rsid w:val="002D63E1"/>
    <w:rsid w:val="002D7C20"/>
    <w:rsid w:val="002D7E20"/>
    <w:rsid w:val="002E18B5"/>
    <w:rsid w:val="002E32E8"/>
    <w:rsid w:val="002E46C4"/>
    <w:rsid w:val="002E4FBE"/>
    <w:rsid w:val="002E654A"/>
    <w:rsid w:val="002F1834"/>
    <w:rsid w:val="002F1984"/>
    <w:rsid w:val="002F252C"/>
    <w:rsid w:val="002F270B"/>
    <w:rsid w:val="002F2ADC"/>
    <w:rsid w:val="002F4FE5"/>
    <w:rsid w:val="002F7EDB"/>
    <w:rsid w:val="003022DD"/>
    <w:rsid w:val="00303C7E"/>
    <w:rsid w:val="00305EB7"/>
    <w:rsid w:val="00306565"/>
    <w:rsid w:val="00310943"/>
    <w:rsid w:val="00312B20"/>
    <w:rsid w:val="00315220"/>
    <w:rsid w:val="00315EDA"/>
    <w:rsid w:val="0032122A"/>
    <w:rsid w:val="003225AE"/>
    <w:rsid w:val="00323D27"/>
    <w:rsid w:val="00324E3F"/>
    <w:rsid w:val="00325A1D"/>
    <w:rsid w:val="00325ED6"/>
    <w:rsid w:val="0033143D"/>
    <w:rsid w:val="00333F05"/>
    <w:rsid w:val="00334A33"/>
    <w:rsid w:val="00334A38"/>
    <w:rsid w:val="00336FF6"/>
    <w:rsid w:val="00340862"/>
    <w:rsid w:val="0034290A"/>
    <w:rsid w:val="00345B59"/>
    <w:rsid w:val="00346F0F"/>
    <w:rsid w:val="003502F5"/>
    <w:rsid w:val="003543C6"/>
    <w:rsid w:val="00360CC4"/>
    <w:rsid w:val="00362335"/>
    <w:rsid w:val="00362DE2"/>
    <w:rsid w:val="00371A26"/>
    <w:rsid w:val="003724A2"/>
    <w:rsid w:val="00380674"/>
    <w:rsid w:val="00381AFC"/>
    <w:rsid w:val="00381EE2"/>
    <w:rsid w:val="00382FA5"/>
    <w:rsid w:val="00385B3E"/>
    <w:rsid w:val="00385BB3"/>
    <w:rsid w:val="003867AD"/>
    <w:rsid w:val="003918DE"/>
    <w:rsid w:val="00391BB1"/>
    <w:rsid w:val="003956FD"/>
    <w:rsid w:val="003A147F"/>
    <w:rsid w:val="003A52C4"/>
    <w:rsid w:val="003A67F4"/>
    <w:rsid w:val="003A7820"/>
    <w:rsid w:val="003B0BE9"/>
    <w:rsid w:val="003B74B6"/>
    <w:rsid w:val="003C0017"/>
    <w:rsid w:val="003C37B9"/>
    <w:rsid w:val="003D1A12"/>
    <w:rsid w:val="003D3A9D"/>
    <w:rsid w:val="003D4CB0"/>
    <w:rsid w:val="003D7B77"/>
    <w:rsid w:val="003E28B3"/>
    <w:rsid w:val="003E378D"/>
    <w:rsid w:val="003E6FAB"/>
    <w:rsid w:val="003F16EA"/>
    <w:rsid w:val="0040107D"/>
    <w:rsid w:val="004028D0"/>
    <w:rsid w:val="0040603B"/>
    <w:rsid w:val="00406046"/>
    <w:rsid w:val="00411C12"/>
    <w:rsid w:val="0041265E"/>
    <w:rsid w:val="00414287"/>
    <w:rsid w:val="004143D0"/>
    <w:rsid w:val="004145F6"/>
    <w:rsid w:val="0041587E"/>
    <w:rsid w:val="004178CC"/>
    <w:rsid w:val="00420B41"/>
    <w:rsid w:val="0042129F"/>
    <w:rsid w:val="00421D44"/>
    <w:rsid w:val="00421E74"/>
    <w:rsid w:val="0042572A"/>
    <w:rsid w:val="00430802"/>
    <w:rsid w:val="00432687"/>
    <w:rsid w:val="00432B92"/>
    <w:rsid w:val="00435CC4"/>
    <w:rsid w:val="00443D7F"/>
    <w:rsid w:val="00446BF1"/>
    <w:rsid w:val="00454FE0"/>
    <w:rsid w:val="0045639F"/>
    <w:rsid w:val="00460625"/>
    <w:rsid w:val="00461E35"/>
    <w:rsid w:val="00461FE8"/>
    <w:rsid w:val="00465BBC"/>
    <w:rsid w:val="00483641"/>
    <w:rsid w:val="00483D0E"/>
    <w:rsid w:val="00487C85"/>
    <w:rsid w:val="004927F7"/>
    <w:rsid w:val="00494623"/>
    <w:rsid w:val="00495446"/>
    <w:rsid w:val="004A1CDE"/>
    <w:rsid w:val="004A5EF4"/>
    <w:rsid w:val="004A66CF"/>
    <w:rsid w:val="004B07F8"/>
    <w:rsid w:val="004B335A"/>
    <w:rsid w:val="004B336F"/>
    <w:rsid w:val="004B5166"/>
    <w:rsid w:val="004B5C44"/>
    <w:rsid w:val="004C4049"/>
    <w:rsid w:val="004D2036"/>
    <w:rsid w:val="004D3069"/>
    <w:rsid w:val="004D3D2A"/>
    <w:rsid w:val="004D3F74"/>
    <w:rsid w:val="004F0437"/>
    <w:rsid w:val="004F278A"/>
    <w:rsid w:val="004F5089"/>
    <w:rsid w:val="004F7289"/>
    <w:rsid w:val="00504FE5"/>
    <w:rsid w:val="005122CB"/>
    <w:rsid w:val="00512EE2"/>
    <w:rsid w:val="00514B01"/>
    <w:rsid w:val="005216F0"/>
    <w:rsid w:val="00523758"/>
    <w:rsid w:val="0052389D"/>
    <w:rsid w:val="00527899"/>
    <w:rsid w:val="005301F8"/>
    <w:rsid w:val="00530B26"/>
    <w:rsid w:val="00534FFF"/>
    <w:rsid w:val="00537826"/>
    <w:rsid w:val="00547DD2"/>
    <w:rsid w:val="00553B68"/>
    <w:rsid w:val="005620EB"/>
    <w:rsid w:val="00562617"/>
    <w:rsid w:val="0057349A"/>
    <w:rsid w:val="005741DE"/>
    <w:rsid w:val="0058042F"/>
    <w:rsid w:val="00590B1D"/>
    <w:rsid w:val="005958C0"/>
    <w:rsid w:val="00596182"/>
    <w:rsid w:val="00596BDA"/>
    <w:rsid w:val="005A1193"/>
    <w:rsid w:val="005A67CB"/>
    <w:rsid w:val="005B119F"/>
    <w:rsid w:val="005B45AA"/>
    <w:rsid w:val="005B5104"/>
    <w:rsid w:val="005C0744"/>
    <w:rsid w:val="005C228C"/>
    <w:rsid w:val="005C261C"/>
    <w:rsid w:val="005C30FE"/>
    <w:rsid w:val="005C3E1D"/>
    <w:rsid w:val="005C4819"/>
    <w:rsid w:val="005D029D"/>
    <w:rsid w:val="005D146B"/>
    <w:rsid w:val="005D2F63"/>
    <w:rsid w:val="005D3478"/>
    <w:rsid w:val="005E0DB3"/>
    <w:rsid w:val="005E2AB6"/>
    <w:rsid w:val="005F083B"/>
    <w:rsid w:val="005F50CD"/>
    <w:rsid w:val="005F5264"/>
    <w:rsid w:val="0060155E"/>
    <w:rsid w:val="00602AA8"/>
    <w:rsid w:val="00604185"/>
    <w:rsid w:val="00605257"/>
    <w:rsid w:val="0060529D"/>
    <w:rsid w:val="00607DA5"/>
    <w:rsid w:val="00610615"/>
    <w:rsid w:val="00611DD7"/>
    <w:rsid w:val="00614955"/>
    <w:rsid w:val="00622936"/>
    <w:rsid w:val="00630381"/>
    <w:rsid w:val="0063144E"/>
    <w:rsid w:val="00632E78"/>
    <w:rsid w:val="00633082"/>
    <w:rsid w:val="00634191"/>
    <w:rsid w:val="006348D7"/>
    <w:rsid w:val="00634CF8"/>
    <w:rsid w:val="00640A5D"/>
    <w:rsid w:val="006420D1"/>
    <w:rsid w:val="0064355D"/>
    <w:rsid w:val="0064583A"/>
    <w:rsid w:val="006525D7"/>
    <w:rsid w:val="00654EA6"/>
    <w:rsid w:val="006556FB"/>
    <w:rsid w:val="00655B58"/>
    <w:rsid w:val="00656416"/>
    <w:rsid w:val="00656AF9"/>
    <w:rsid w:val="00657C0C"/>
    <w:rsid w:val="00675F3C"/>
    <w:rsid w:val="00676718"/>
    <w:rsid w:val="00677778"/>
    <w:rsid w:val="00686ED5"/>
    <w:rsid w:val="00692086"/>
    <w:rsid w:val="00692707"/>
    <w:rsid w:val="00692C54"/>
    <w:rsid w:val="00696C3C"/>
    <w:rsid w:val="00696FEB"/>
    <w:rsid w:val="00697289"/>
    <w:rsid w:val="006A035D"/>
    <w:rsid w:val="006A3754"/>
    <w:rsid w:val="006A4F40"/>
    <w:rsid w:val="006A4F8B"/>
    <w:rsid w:val="006A7836"/>
    <w:rsid w:val="006B0788"/>
    <w:rsid w:val="006B15A9"/>
    <w:rsid w:val="006B1658"/>
    <w:rsid w:val="006B2E12"/>
    <w:rsid w:val="006B6481"/>
    <w:rsid w:val="006C679B"/>
    <w:rsid w:val="006C6B60"/>
    <w:rsid w:val="006D2B88"/>
    <w:rsid w:val="006D3239"/>
    <w:rsid w:val="006E2E8D"/>
    <w:rsid w:val="006E3A68"/>
    <w:rsid w:val="006E4876"/>
    <w:rsid w:val="006E50E9"/>
    <w:rsid w:val="006E79EB"/>
    <w:rsid w:val="006F1299"/>
    <w:rsid w:val="006F3256"/>
    <w:rsid w:val="006F5C56"/>
    <w:rsid w:val="006F70A2"/>
    <w:rsid w:val="00701C1A"/>
    <w:rsid w:val="00702FEF"/>
    <w:rsid w:val="007033C9"/>
    <w:rsid w:val="00706319"/>
    <w:rsid w:val="00706FCD"/>
    <w:rsid w:val="007109A1"/>
    <w:rsid w:val="00710A92"/>
    <w:rsid w:val="00711F6B"/>
    <w:rsid w:val="00712226"/>
    <w:rsid w:val="00722010"/>
    <w:rsid w:val="0072377A"/>
    <w:rsid w:val="00724AD0"/>
    <w:rsid w:val="00726701"/>
    <w:rsid w:val="00731AFD"/>
    <w:rsid w:val="00734822"/>
    <w:rsid w:val="00740B34"/>
    <w:rsid w:val="007416B5"/>
    <w:rsid w:val="00743E31"/>
    <w:rsid w:val="0074664C"/>
    <w:rsid w:val="00751047"/>
    <w:rsid w:val="00753165"/>
    <w:rsid w:val="00756407"/>
    <w:rsid w:val="00756536"/>
    <w:rsid w:val="0075761B"/>
    <w:rsid w:val="00776533"/>
    <w:rsid w:val="007778DB"/>
    <w:rsid w:val="007827B8"/>
    <w:rsid w:val="00783D21"/>
    <w:rsid w:val="00786A93"/>
    <w:rsid w:val="00786D43"/>
    <w:rsid w:val="007876E9"/>
    <w:rsid w:val="00792B09"/>
    <w:rsid w:val="007970EC"/>
    <w:rsid w:val="00797393"/>
    <w:rsid w:val="007A1F6D"/>
    <w:rsid w:val="007A4473"/>
    <w:rsid w:val="007A6CD4"/>
    <w:rsid w:val="007A6F15"/>
    <w:rsid w:val="007A7FCF"/>
    <w:rsid w:val="007B20AE"/>
    <w:rsid w:val="007B45DE"/>
    <w:rsid w:val="007B564D"/>
    <w:rsid w:val="007C70C4"/>
    <w:rsid w:val="007C7553"/>
    <w:rsid w:val="007D09A6"/>
    <w:rsid w:val="007D4726"/>
    <w:rsid w:val="007D4D6E"/>
    <w:rsid w:val="007D6A98"/>
    <w:rsid w:val="007E1AD2"/>
    <w:rsid w:val="007E62D3"/>
    <w:rsid w:val="007F0B43"/>
    <w:rsid w:val="007F5085"/>
    <w:rsid w:val="007F73E1"/>
    <w:rsid w:val="008014EE"/>
    <w:rsid w:val="00801BA2"/>
    <w:rsid w:val="00803D55"/>
    <w:rsid w:val="00805027"/>
    <w:rsid w:val="008120B8"/>
    <w:rsid w:val="00817E51"/>
    <w:rsid w:val="00826EED"/>
    <w:rsid w:val="00827A68"/>
    <w:rsid w:val="00831659"/>
    <w:rsid w:val="00832B58"/>
    <w:rsid w:val="00842D97"/>
    <w:rsid w:val="00842F43"/>
    <w:rsid w:val="008444AC"/>
    <w:rsid w:val="00846B60"/>
    <w:rsid w:val="00852865"/>
    <w:rsid w:val="00861CB3"/>
    <w:rsid w:val="008622C4"/>
    <w:rsid w:val="008638EC"/>
    <w:rsid w:val="00872CA5"/>
    <w:rsid w:val="00872DB8"/>
    <w:rsid w:val="008733B1"/>
    <w:rsid w:val="0087382F"/>
    <w:rsid w:val="00874BEE"/>
    <w:rsid w:val="0088037A"/>
    <w:rsid w:val="0088449F"/>
    <w:rsid w:val="00884EC5"/>
    <w:rsid w:val="00887FDE"/>
    <w:rsid w:val="00891559"/>
    <w:rsid w:val="00892E89"/>
    <w:rsid w:val="00893751"/>
    <w:rsid w:val="00895A98"/>
    <w:rsid w:val="008969DD"/>
    <w:rsid w:val="00896D1A"/>
    <w:rsid w:val="00897E99"/>
    <w:rsid w:val="008A1038"/>
    <w:rsid w:val="008A3D5D"/>
    <w:rsid w:val="008A415B"/>
    <w:rsid w:val="008B2344"/>
    <w:rsid w:val="008B4A4D"/>
    <w:rsid w:val="008B59D4"/>
    <w:rsid w:val="008B6360"/>
    <w:rsid w:val="008C0412"/>
    <w:rsid w:val="008C53C2"/>
    <w:rsid w:val="008C5694"/>
    <w:rsid w:val="008C5B92"/>
    <w:rsid w:val="008C65B1"/>
    <w:rsid w:val="008D5B16"/>
    <w:rsid w:val="008E0004"/>
    <w:rsid w:val="008E19BF"/>
    <w:rsid w:val="008E1A87"/>
    <w:rsid w:val="008E2C69"/>
    <w:rsid w:val="008E6711"/>
    <w:rsid w:val="008F3377"/>
    <w:rsid w:val="008F67C9"/>
    <w:rsid w:val="0090019D"/>
    <w:rsid w:val="009015A7"/>
    <w:rsid w:val="00902861"/>
    <w:rsid w:val="00914C6A"/>
    <w:rsid w:val="00915867"/>
    <w:rsid w:val="0091677E"/>
    <w:rsid w:val="00916EF3"/>
    <w:rsid w:val="00920C27"/>
    <w:rsid w:val="00922906"/>
    <w:rsid w:val="00922D32"/>
    <w:rsid w:val="0093360E"/>
    <w:rsid w:val="009341FB"/>
    <w:rsid w:val="00935D0D"/>
    <w:rsid w:val="009408C1"/>
    <w:rsid w:val="0095052C"/>
    <w:rsid w:val="00953207"/>
    <w:rsid w:val="00953888"/>
    <w:rsid w:val="00955374"/>
    <w:rsid w:val="009563B1"/>
    <w:rsid w:val="00961332"/>
    <w:rsid w:val="0096264F"/>
    <w:rsid w:val="0096401A"/>
    <w:rsid w:val="0096685F"/>
    <w:rsid w:val="00970BDB"/>
    <w:rsid w:val="00972A3D"/>
    <w:rsid w:val="00974763"/>
    <w:rsid w:val="00974FFA"/>
    <w:rsid w:val="00975A98"/>
    <w:rsid w:val="00980D97"/>
    <w:rsid w:val="00981DD8"/>
    <w:rsid w:val="009828EE"/>
    <w:rsid w:val="0099325D"/>
    <w:rsid w:val="009943F1"/>
    <w:rsid w:val="009954DF"/>
    <w:rsid w:val="00996965"/>
    <w:rsid w:val="00996C56"/>
    <w:rsid w:val="00997C84"/>
    <w:rsid w:val="009A3E00"/>
    <w:rsid w:val="009A7868"/>
    <w:rsid w:val="009B2D9D"/>
    <w:rsid w:val="009B3ED1"/>
    <w:rsid w:val="009B7DE1"/>
    <w:rsid w:val="009C21D5"/>
    <w:rsid w:val="009C5AFC"/>
    <w:rsid w:val="009D187B"/>
    <w:rsid w:val="009D244A"/>
    <w:rsid w:val="009D635D"/>
    <w:rsid w:val="009D6862"/>
    <w:rsid w:val="009D7C64"/>
    <w:rsid w:val="009E4226"/>
    <w:rsid w:val="009E5708"/>
    <w:rsid w:val="009F3C9E"/>
    <w:rsid w:val="00A0785E"/>
    <w:rsid w:val="00A102E3"/>
    <w:rsid w:val="00A10A62"/>
    <w:rsid w:val="00A11094"/>
    <w:rsid w:val="00A117CE"/>
    <w:rsid w:val="00A11AE1"/>
    <w:rsid w:val="00A120D5"/>
    <w:rsid w:val="00A1541F"/>
    <w:rsid w:val="00A1558B"/>
    <w:rsid w:val="00A25802"/>
    <w:rsid w:val="00A35BD4"/>
    <w:rsid w:val="00A35CAB"/>
    <w:rsid w:val="00A36374"/>
    <w:rsid w:val="00A36BB0"/>
    <w:rsid w:val="00A378A2"/>
    <w:rsid w:val="00A42FB7"/>
    <w:rsid w:val="00A42FC8"/>
    <w:rsid w:val="00A4345F"/>
    <w:rsid w:val="00A43D07"/>
    <w:rsid w:val="00A445DA"/>
    <w:rsid w:val="00A45307"/>
    <w:rsid w:val="00A4639F"/>
    <w:rsid w:val="00A467D4"/>
    <w:rsid w:val="00A50965"/>
    <w:rsid w:val="00A52889"/>
    <w:rsid w:val="00A57B28"/>
    <w:rsid w:val="00A61A93"/>
    <w:rsid w:val="00A645A5"/>
    <w:rsid w:val="00A662EC"/>
    <w:rsid w:val="00A66614"/>
    <w:rsid w:val="00A6691C"/>
    <w:rsid w:val="00A66A39"/>
    <w:rsid w:val="00A70644"/>
    <w:rsid w:val="00A71442"/>
    <w:rsid w:val="00A71FEA"/>
    <w:rsid w:val="00A725EC"/>
    <w:rsid w:val="00A73085"/>
    <w:rsid w:val="00A733EF"/>
    <w:rsid w:val="00A77313"/>
    <w:rsid w:val="00A80517"/>
    <w:rsid w:val="00A81687"/>
    <w:rsid w:val="00A81ABB"/>
    <w:rsid w:val="00A8671A"/>
    <w:rsid w:val="00A86DF9"/>
    <w:rsid w:val="00A87611"/>
    <w:rsid w:val="00A87E5B"/>
    <w:rsid w:val="00A93458"/>
    <w:rsid w:val="00A93696"/>
    <w:rsid w:val="00A95C5C"/>
    <w:rsid w:val="00AA139F"/>
    <w:rsid w:val="00AA24FF"/>
    <w:rsid w:val="00AA339D"/>
    <w:rsid w:val="00AA3820"/>
    <w:rsid w:val="00AA515F"/>
    <w:rsid w:val="00AA5945"/>
    <w:rsid w:val="00AA5E23"/>
    <w:rsid w:val="00AB2385"/>
    <w:rsid w:val="00AB3919"/>
    <w:rsid w:val="00AB520F"/>
    <w:rsid w:val="00AB556A"/>
    <w:rsid w:val="00AB755F"/>
    <w:rsid w:val="00AC1B3F"/>
    <w:rsid w:val="00AC1B45"/>
    <w:rsid w:val="00AC285C"/>
    <w:rsid w:val="00AC4253"/>
    <w:rsid w:val="00AC5FF0"/>
    <w:rsid w:val="00AD01DB"/>
    <w:rsid w:val="00AD07D2"/>
    <w:rsid w:val="00AD3485"/>
    <w:rsid w:val="00AD34D8"/>
    <w:rsid w:val="00AD5746"/>
    <w:rsid w:val="00AE27C3"/>
    <w:rsid w:val="00AE5B9F"/>
    <w:rsid w:val="00AE7B3A"/>
    <w:rsid w:val="00AF13AC"/>
    <w:rsid w:val="00AF4E56"/>
    <w:rsid w:val="00AF5354"/>
    <w:rsid w:val="00AF5B6B"/>
    <w:rsid w:val="00AF6818"/>
    <w:rsid w:val="00B0123A"/>
    <w:rsid w:val="00B014E3"/>
    <w:rsid w:val="00B0547A"/>
    <w:rsid w:val="00B05824"/>
    <w:rsid w:val="00B10A2C"/>
    <w:rsid w:val="00B12DC7"/>
    <w:rsid w:val="00B13268"/>
    <w:rsid w:val="00B14A88"/>
    <w:rsid w:val="00B14E29"/>
    <w:rsid w:val="00B168E7"/>
    <w:rsid w:val="00B17001"/>
    <w:rsid w:val="00B217ED"/>
    <w:rsid w:val="00B23F9B"/>
    <w:rsid w:val="00B252CB"/>
    <w:rsid w:val="00B256E5"/>
    <w:rsid w:val="00B30B00"/>
    <w:rsid w:val="00B318D8"/>
    <w:rsid w:val="00B400CB"/>
    <w:rsid w:val="00B42BAF"/>
    <w:rsid w:val="00B42D66"/>
    <w:rsid w:val="00B43FA6"/>
    <w:rsid w:val="00B44483"/>
    <w:rsid w:val="00B4448C"/>
    <w:rsid w:val="00B46D23"/>
    <w:rsid w:val="00B51C2E"/>
    <w:rsid w:val="00B523DB"/>
    <w:rsid w:val="00B52ACC"/>
    <w:rsid w:val="00B578A4"/>
    <w:rsid w:val="00B631AE"/>
    <w:rsid w:val="00B71069"/>
    <w:rsid w:val="00B71480"/>
    <w:rsid w:val="00B71A17"/>
    <w:rsid w:val="00B7508E"/>
    <w:rsid w:val="00B85CEF"/>
    <w:rsid w:val="00B85F3A"/>
    <w:rsid w:val="00B8775C"/>
    <w:rsid w:val="00B90814"/>
    <w:rsid w:val="00B90E6D"/>
    <w:rsid w:val="00B92F5C"/>
    <w:rsid w:val="00B93E66"/>
    <w:rsid w:val="00B94987"/>
    <w:rsid w:val="00B96D8C"/>
    <w:rsid w:val="00BA113F"/>
    <w:rsid w:val="00BA29F9"/>
    <w:rsid w:val="00BA4386"/>
    <w:rsid w:val="00BA44BE"/>
    <w:rsid w:val="00BA4912"/>
    <w:rsid w:val="00BB2F8B"/>
    <w:rsid w:val="00BB32D2"/>
    <w:rsid w:val="00BB51BF"/>
    <w:rsid w:val="00BB785F"/>
    <w:rsid w:val="00BC4E24"/>
    <w:rsid w:val="00BC7A39"/>
    <w:rsid w:val="00BD2F08"/>
    <w:rsid w:val="00BD2F2D"/>
    <w:rsid w:val="00BD418A"/>
    <w:rsid w:val="00BD5147"/>
    <w:rsid w:val="00BD7EEB"/>
    <w:rsid w:val="00BE5788"/>
    <w:rsid w:val="00BE636F"/>
    <w:rsid w:val="00BF0AD4"/>
    <w:rsid w:val="00BF17E4"/>
    <w:rsid w:val="00BF3ED5"/>
    <w:rsid w:val="00BF4194"/>
    <w:rsid w:val="00C02EF1"/>
    <w:rsid w:val="00C0351C"/>
    <w:rsid w:val="00C04071"/>
    <w:rsid w:val="00C106C5"/>
    <w:rsid w:val="00C1355F"/>
    <w:rsid w:val="00C139D1"/>
    <w:rsid w:val="00C16DFF"/>
    <w:rsid w:val="00C1745D"/>
    <w:rsid w:val="00C2501E"/>
    <w:rsid w:val="00C30A72"/>
    <w:rsid w:val="00C35EA2"/>
    <w:rsid w:val="00C36E14"/>
    <w:rsid w:val="00C43AF3"/>
    <w:rsid w:val="00C509A6"/>
    <w:rsid w:val="00C528B1"/>
    <w:rsid w:val="00C56769"/>
    <w:rsid w:val="00C706CA"/>
    <w:rsid w:val="00C71CBC"/>
    <w:rsid w:val="00C7207F"/>
    <w:rsid w:val="00C8264B"/>
    <w:rsid w:val="00C92BB9"/>
    <w:rsid w:val="00C96C44"/>
    <w:rsid w:val="00CA19DA"/>
    <w:rsid w:val="00CA3BDB"/>
    <w:rsid w:val="00CA4195"/>
    <w:rsid w:val="00CB0982"/>
    <w:rsid w:val="00CB213A"/>
    <w:rsid w:val="00CB28CF"/>
    <w:rsid w:val="00CB3162"/>
    <w:rsid w:val="00CB348B"/>
    <w:rsid w:val="00CB3858"/>
    <w:rsid w:val="00CB41F9"/>
    <w:rsid w:val="00CB73F2"/>
    <w:rsid w:val="00CC14D1"/>
    <w:rsid w:val="00CC322D"/>
    <w:rsid w:val="00CD2F62"/>
    <w:rsid w:val="00CD78BB"/>
    <w:rsid w:val="00CE3AE0"/>
    <w:rsid w:val="00CE3DAF"/>
    <w:rsid w:val="00CE404F"/>
    <w:rsid w:val="00CE70F2"/>
    <w:rsid w:val="00CE7AEA"/>
    <w:rsid w:val="00CF08B0"/>
    <w:rsid w:val="00CF2D79"/>
    <w:rsid w:val="00CF59F7"/>
    <w:rsid w:val="00D00EDE"/>
    <w:rsid w:val="00D02F48"/>
    <w:rsid w:val="00D06BE6"/>
    <w:rsid w:val="00D102F4"/>
    <w:rsid w:val="00D1176E"/>
    <w:rsid w:val="00D1397E"/>
    <w:rsid w:val="00D14396"/>
    <w:rsid w:val="00D1511F"/>
    <w:rsid w:val="00D1528F"/>
    <w:rsid w:val="00D1582A"/>
    <w:rsid w:val="00D16EFC"/>
    <w:rsid w:val="00D23913"/>
    <w:rsid w:val="00D25632"/>
    <w:rsid w:val="00D319B7"/>
    <w:rsid w:val="00D33AB0"/>
    <w:rsid w:val="00D34539"/>
    <w:rsid w:val="00D3560A"/>
    <w:rsid w:val="00D37F1A"/>
    <w:rsid w:val="00D40A00"/>
    <w:rsid w:val="00D41A82"/>
    <w:rsid w:val="00D41CF8"/>
    <w:rsid w:val="00D533DF"/>
    <w:rsid w:val="00D547F5"/>
    <w:rsid w:val="00D5770B"/>
    <w:rsid w:val="00D609E2"/>
    <w:rsid w:val="00D60A98"/>
    <w:rsid w:val="00D67CAD"/>
    <w:rsid w:val="00D74819"/>
    <w:rsid w:val="00D77264"/>
    <w:rsid w:val="00D80B19"/>
    <w:rsid w:val="00D80C2A"/>
    <w:rsid w:val="00D90465"/>
    <w:rsid w:val="00D9110B"/>
    <w:rsid w:val="00D9421E"/>
    <w:rsid w:val="00DA422B"/>
    <w:rsid w:val="00DA4A33"/>
    <w:rsid w:val="00DA522A"/>
    <w:rsid w:val="00DA5A5E"/>
    <w:rsid w:val="00DB0389"/>
    <w:rsid w:val="00DB1B96"/>
    <w:rsid w:val="00DB2279"/>
    <w:rsid w:val="00DB34DD"/>
    <w:rsid w:val="00DB4A0C"/>
    <w:rsid w:val="00DB4A4D"/>
    <w:rsid w:val="00DB7D80"/>
    <w:rsid w:val="00DC528E"/>
    <w:rsid w:val="00DC578F"/>
    <w:rsid w:val="00DC778A"/>
    <w:rsid w:val="00DD33C6"/>
    <w:rsid w:val="00DD4835"/>
    <w:rsid w:val="00DE1F74"/>
    <w:rsid w:val="00DE3B2A"/>
    <w:rsid w:val="00DE4E3E"/>
    <w:rsid w:val="00DE6980"/>
    <w:rsid w:val="00DF1827"/>
    <w:rsid w:val="00DF1EB9"/>
    <w:rsid w:val="00E0051F"/>
    <w:rsid w:val="00E01793"/>
    <w:rsid w:val="00E041EA"/>
    <w:rsid w:val="00E07B39"/>
    <w:rsid w:val="00E11D96"/>
    <w:rsid w:val="00E12B6A"/>
    <w:rsid w:val="00E179D8"/>
    <w:rsid w:val="00E209EB"/>
    <w:rsid w:val="00E230E3"/>
    <w:rsid w:val="00E24A74"/>
    <w:rsid w:val="00E24DE9"/>
    <w:rsid w:val="00E33794"/>
    <w:rsid w:val="00E35331"/>
    <w:rsid w:val="00E35B68"/>
    <w:rsid w:val="00E35DBF"/>
    <w:rsid w:val="00E3744A"/>
    <w:rsid w:val="00E4154C"/>
    <w:rsid w:val="00E43EB9"/>
    <w:rsid w:val="00E46AF8"/>
    <w:rsid w:val="00E55243"/>
    <w:rsid w:val="00E56893"/>
    <w:rsid w:val="00E569F9"/>
    <w:rsid w:val="00E647FD"/>
    <w:rsid w:val="00E74436"/>
    <w:rsid w:val="00E7659B"/>
    <w:rsid w:val="00E777B6"/>
    <w:rsid w:val="00E8224C"/>
    <w:rsid w:val="00E831E5"/>
    <w:rsid w:val="00E86391"/>
    <w:rsid w:val="00E86CC6"/>
    <w:rsid w:val="00E87A71"/>
    <w:rsid w:val="00E900DE"/>
    <w:rsid w:val="00E91BA1"/>
    <w:rsid w:val="00E928B1"/>
    <w:rsid w:val="00E92B96"/>
    <w:rsid w:val="00E94ABB"/>
    <w:rsid w:val="00EA23C9"/>
    <w:rsid w:val="00EB15AA"/>
    <w:rsid w:val="00EB3D5D"/>
    <w:rsid w:val="00EB4BF8"/>
    <w:rsid w:val="00EB6C40"/>
    <w:rsid w:val="00EC0B41"/>
    <w:rsid w:val="00EC12C2"/>
    <w:rsid w:val="00EC2E1E"/>
    <w:rsid w:val="00EC5838"/>
    <w:rsid w:val="00ED1DBD"/>
    <w:rsid w:val="00ED21E4"/>
    <w:rsid w:val="00EE0CAE"/>
    <w:rsid w:val="00EE0F7B"/>
    <w:rsid w:val="00EE4A27"/>
    <w:rsid w:val="00EE529B"/>
    <w:rsid w:val="00EE61D0"/>
    <w:rsid w:val="00EE7F35"/>
    <w:rsid w:val="00EF0655"/>
    <w:rsid w:val="00EF0848"/>
    <w:rsid w:val="00EF0E6C"/>
    <w:rsid w:val="00EF0F23"/>
    <w:rsid w:val="00EF413F"/>
    <w:rsid w:val="00EF70C5"/>
    <w:rsid w:val="00F00F1D"/>
    <w:rsid w:val="00F01618"/>
    <w:rsid w:val="00F01B3D"/>
    <w:rsid w:val="00F04F44"/>
    <w:rsid w:val="00F07C13"/>
    <w:rsid w:val="00F16669"/>
    <w:rsid w:val="00F22D72"/>
    <w:rsid w:val="00F23D81"/>
    <w:rsid w:val="00F247F4"/>
    <w:rsid w:val="00F30E20"/>
    <w:rsid w:val="00F31B1B"/>
    <w:rsid w:val="00F31F98"/>
    <w:rsid w:val="00F326B9"/>
    <w:rsid w:val="00F3474C"/>
    <w:rsid w:val="00F35BB7"/>
    <w:rsid w:val="00F47BC3"/>
    <w:rsid w:val="00F47CD8"/>
    <w:rsid w:val="00F517B1"/>
    <w:rsid w:val="00F527D8"/>
    <w:rsid w:val="00F5294A"/>
    <w:rsid w:val="00F55884"/>
    <w:rsid w:val="00F61483"/>
    <w:rsid w:val="00F643CE"/>
    <w:rsid w:val="00F65D9C"/>
    <w:rsid w:val="00F66BB1"/>
    <w:rsid w:val="00F67261"/>
    <w:rsid w:val="00F7070F"/>
    <w:rsid w:val="00F74AFB"/>
    <w:rsid w:val="00F80A8A"/>
    <w:rsid w:val="00F80B55"/>
    <w:rsid w:val="00F80EEE"/>
    <w:rsid w:val="00F85EB8"/>
    <w:rsid w:val="00F95AA6"/>
    <w:rsid w:val="00FA0AB0"/>
    <w:rsid w:val="00FA47F6"/>
    <w:rsid w:val="00FA65BB"/>
    <w:rsid w:val="00FA702C"/>
    <w:rsid w:val="00FB68E7"/>
    <w:rsid w:val="00FC21AF"/>
    <w:rsid w:val="00FC331B"/>
    <w:rsid w:val="00FC412C"/>
    <w:rsid w:val="00FD1835"/>
    <w:rsid w:val="00FD58B6"/>
    <w:rsid w:val="00FD5E8C"/>
    <w:rsid w:val="00FD6218"/>
    <w:rsid w:val="00FE34FD"/>
    <w:rsid w:val="00FF1EB9"/>
    <w:rsid w:val="00FF304C"/>
    <w:rsid w:val="00FF44D0"/>
    <w:rsid w:val="00FF4C06"/>
    <w:rsid w:val="00FF5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771A7"/>
  <w15:docId w15:val="{1943AA28-8C1E-42D2-B8CF-6E3365A2D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2E654A"/>
    <w:rPr>
      <w:rFonts w:ascii="Times New Roman" w:eastAsia="Times New Roman" w:hAnsi="Times New Roman"/>
      <w:sz w:val="24"/>
      <w:szCs w:val="24"/>
    </w:rPr>
  </w:style>
  <w:style w:type="paragraph" w:styleId="Heading2">
    <w:name w:val="heading 2"/>
    <w:basedOn w:val="BodyText"/>
    <w:next w:val="Normal"/>
    <w:link w:val="Heading2Char"/>
    <w:qFormat/>
    <w:rsid w:val="00432B92"/>
    <w:pPr>
      <w:keepNext/>
      <w:spacing w:before="240" w:after="60"/>
      <w:outlineLvl w:val="1"/>
    </w:pPr>
    <w:rPr>
      <w:rFonts w:cs="Arial"/>
      <w:bCs/>
      <w:iCs/>
      <w:sz w:val="2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uiPriority w:val="99"/>
    <w:semiHidden/>
    <w:unhideWhenUsed/>
    <w:rsid w:val="000E62A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E62A2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rsid w:val="000E62A2"/>
    <w:rPr>
      <w:rFonts w:ascii="Times New Roman" w:eastAsia="Times New Roman" w:hAnsi="Times New Roman" w:cs="Times New Roman"/>
      <w:sz w:val="20"/>
      <w:szCs w:val="20"/>
      <w:lang w:eastAsia="de-D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62A2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E62A2"/>
    <w:rPr>
      <w:rFonts w:ascii="Times New Roman" w:eastAsia="Times New Roman" w:hAnsi="Times New Roman" w:cs="Times New Roman"/>
      <w:b/>
      <w:bCs/>
      <w:sz w:val="20"/>
      <w:szCs w:val="20"/>
      <w:lang w:eastAsia="de-D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62A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E62A2"/>
    <w:rPr>
      <w:rFonts w:ascii="Tahoma" w:eastAsia="Times New Roman" w:hAnsi="Tahoma" w:cs="Tahoma"/>
      <w:sz w:val="16"/>
      <w:szCs w:val="16"/>
      <w:lang w:eastAsia="de-DE"/>
    </w:rPr>
  </w:style>
  <w:style w:type="character" w:customStyle="1" w:styleId="apple-converted-space">
    <w:name w:val="apple-converted-space"/>
    <w:basedOn w:val="DefaultParagraphFont"/>
    <w:rsid w:val="006A7836"/>
  </w:style>
  <w:style w:type="paragraph" w:customStyle="1" w:styleId="EndNoteBibliographyTitle">
    <w:name w:val="EndNote Bibliography Title"/>
    <w:basedOn w:val="Normal"/>
    <w:link w:val="EndNoteBibliographyTitleZchn"/>
    <w:rsid w:val="00D14396"/>
    <w:pPr>
      <w:jc w:val="center"/>
    </w:pPr>
    <w:rPr>
      <w:noProof/>
    </w:rPr>
  </w:style>
  <w:style w:type="character" w:customStyle="1" w:styleId="EndNoteBibliographyTitleZchn">
    <w:name w:val="EndNote Bibliography Title Zchn"/>
    <w:link w:val="EndNoteBibliographyTitle"/>
    <w:rsid w:val="00D14396"/>
    <w:rPr>
      <w:rFonts w:ascii="Times New Roman" w:eastAsia="Times New Roman" w:hAnsi="Times New Roman"/>
      <w:noProof/>
      <w:sz w:val="24"/>
      <w:szCs w:val="24"/>
    </w:rPr>
  </w:style>
  <w:style w:type="paragraph" w:customStyle="1" w:styleId="EndNoteBibliography">
    <w:name w:val="EndNote Bibliography"/>
    <w:basedOn w:val="Normal"/>
    <w:link w:val="EndNoteBibliographyZchn"/>
    <w:rsid w:val="00D14396"/>
    <w:rPr>
      <w:noProof/>
    </w:rPr>
  </w:style>
  <w:style w:type="character" w:customStyle="1" w:styleId="EndNoteBibliographyZchn">
    <w:name w:val="EndNote Bibliography Zchn"/>
    <w:link w:val="EndNoteBibliography"/>
    <w:rsid w:val="00D14396"/>
    <w:rPr>
      <w:rFonts w:ascii="Times New Roman" w:eastAsia="Times New Roman" w:hAnsi="Times New Roman"/>
      <w:noProof/>
      <w:sz w:val="24"/>
      <w:szCs w:val="24"/>
    </w:rPr>
  </w:style>
  <w:style w:type="character" w:customStyle="1" w:styleId="st">
    <w:name w:val="st"/>
    <w:rsid w:val="00A66614"/>
  </w:style>
  <w:style w:type="character" w:styleId="Emphasis">
    <w:name w:val="Emphasis"/>
    <w:uiPriority w:val="20"/>
    <w:qFormat/>
    <w:rsid w:val="00A66614"/>
    <w:rPr>
      <w:i/>
      <w:iCs/>
    </w:rPr>
  </w:style>
  <w:style w:type="character" w:customStyle="1" w:styleId="Heading2Char">
    <w:name w:val="Heading 2 Char"/>
    <w:link w:val="Heading2"/>
    <w:rsid w:val="00432B92"/>
    <w:rPr>
      <w:rFonts w:ascii="Times New Roman" w:eastAsia="Times New Roman" w:hAnsi="Times New Roman" w:cs="Arial"/>
      <w:bCs/>
      <w:iCs/>
      <w:sz w:val="22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432B92"/>
    <w:pPr>
      <w:spacing w:after="120"/>
    </w:pPr>
  </w:style>
  <w:style w:type="character" w:customStyle="1" w:styleId="BodyTextChar">
    <w:name w:val="Body Text Char"/>
    <w:link w:val="BodyText"/>
    <w:uiPriority w:val="99"/>
    <w:semiHidden/>
    <w:rsid w:val="00432B92"/>
    <w:rPr>
      <w:rFonts w:ascii="Times New Roman" w:eastAsia="Times New Roman" w:hAnsi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E1E28"/>
    <w:pPr>
      <w:spacing w:before="100" w:beforeAutospacing="1" w:after="100" w:afterAutospacing="1"/>
    </w:pPr>
    <w:rPr>
      <w:lang w:val="en-US" w:eastAsia="zh-CN"/>
    </w:rPr>
  </w:style>
  <w:style w:type="paragraph" w:customStyle="1" w:styleId="title1">
    <w:name w:val="title1"/>
    <w:basedOn w:val="Normal"/>
    <w:rsid w:val="002A5EF4"/>
    <w:rPr>
      <w:sz w:val="27"/>
      <w:szCs w:val="27"/>
    </w:rPr>
  </w:style>
  <w:style w:type="paragraph" w:customStyle="1" w:styleId="desc2">
    <w:name w:val="desc2"/>
    <w:basedOn w:val="Normal"/>
    <w:rsid w:val="002A5EF4"/>
    <w:rPr>
      <w:sz w:val="26"/>
      <w:szCs w:val="26"/>
    </w:rPr>
  </w:style>
  <w:style w:type="paragraph" w:customStyle="1" w:styleId="details1">
    <w:name w:val="details1"/>
    <w:basedOn w:val="Normal"/>
    <w:rsid w:val="002A5EF4"/>
    <w:rPr>
      <w:sz w:val="22"/>
      <w:szCs w:val="22"/>
    </w:rPr>
  </w:style>
  <w:style w:type="character" w:customStyle="1" w:styleId="jrnl">
    <w:name w:val="jrnl"/>
    <w:basedOn w:val="DefaultParagraphFont"/>
    <w:rsid w:val="002A5EF4"/>
  </w:style>
  <w:style w:type="paragraph" w:styleId="ListParagraph">
    <w:name w:val="List Paragraph"/>
    <w:basedOn w:val="Normal"/>
    <w:uiPriority w:val="34"/>
    <w:qFormat/>
    <w:rsid w:val="00BC4E2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C4253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C4253"/>
    <w:rPr>
      <w:rFonts w:ascii="Times New Roman" w:eastAsia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C4253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C4253"/>
    <w:rPr>
      <w:rFonts w:ascii="Times New Roman" w:eastAsia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B59D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70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67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25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04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40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897561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737656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7565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16512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895324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28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43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46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58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36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2538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01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6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3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09168">
          <w:marLeft w:val="0"/>
          <w:marRight w:val="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2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73439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09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6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0662571">
                              <w:marLeft w:val="0"/>
                              <w:marRight w:val="0"/>
                              <w:marTop w:val="12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9701042">
                                  <w:marLeft w:val="4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0889888">
                                      <w:marLeft w:val="0"/>
                                      <w:marRight w:val="0"/>
                                      <w:marTop w:val="34"/>
                                      <w:marBottom w:val="34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935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728701">
          <w:marLeft w:val="0"/>
          <w:marRight w:val="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79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467303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917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017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97397">
                              <w:marLeft w:val="0"/>
                              <w:marRight w:val="0"/>
                              <w:marTop w:val="12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7281752">
                                  <w:marLeft w:val="4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161154">
                                      <w:marLeft w:val="0"/>
                                      <w:marRight w:val="0"/>
                                      <w:marTop w:val="34"/>
                                      <w:marBottom w:val="34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176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2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0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D10FB4-7B5E-4F16-A856-FB00748D9C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1</Pages>
  <Words>12226</Words>
  <Characters>69693</Characters>
  <Application>Microsoft Office Word</Application>
  <DocSecurity>0</DocSecurity>
  <Lines>580</Lines>
  <Paragraphs>163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Universitätsklinikum Leipzig AöR</Company>
  <LinksUpToDate>false</LinksUpToDate>
  <CharactersWithSpaces>81756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Blüher, Matthias</dc:creator>
  <cp:lastModifiedBy>Li, Yichao</cp:lastModifiedBy>
  <cp:revision>21</cp:revision>
  <cp:lastPrinted>2017-03-10T12:13:00Z</cp:lastPrinted>
  <dcterms:created xsi:type="dcterms:W3CDTF">2017-07-17T16:46:00Z</dcterms:created>
  <dcterms:modified xsi:type="dcterms:W3CDTF">2017-07-23T21:14:00Z</dcterms:modified>
</cp:coreProperties>
</file>